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Université FERHAT ABBAS SETIF I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Faculté des sciences</w:t>
        <w:br w:type="textWrapping"/>
        <w:t xml:space="preserve">Département d'informatique</w:t>
        <w:br w:type="textWrapping"/>
        <w:t xml:space="preserve">Bases de données</w:t>
        <w:br w:type="textWrapping"/>
        <w:t xml:space="preserve">2</w:t>
      </w:r>
      <w:r w:rsidDel="00000000" w:rsidR="00000000" w:rsidRPr="00000000">
        <w:rPr>
          <w:vertAlign w:val="superscript"/>
          <w:rtl w:val="0"/>
        </w:rPr>
        <w:t xml:space="preserve">ème</w:t>
      </w:r>
      <w:r w:rsidDel="00000000" w:rsidR="00000000" w:rsidRPr="00000000">
        <w:rPr>
          <w:vertAlign w:val="baseline"/>
          <w:rtl w:val="0"/>
        </w:rPr>
        <w:t xml:space="preserve"> année Licence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TD n°2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Exercice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Soient les deux relations suivantes :</w:t>
      </w:r>
    </w:p>
    <w:tbl>
      <w:tblPr>
        <w:tblStyle w:val="Table1"/>
        <w:tblW w:w="8225.0" w:type="dxa"/>
        <w:jc w:val="left"/>
        <w:tblInd w:w="280.0" w:type="dxa"/>
        <w:tblLayout w:type="fixed"/>
        <w:tblLook w:val="0000"/>
      </w:tblPr>
      <w:tblGrid>
        <w:gridCol w:w="1134"/>
        <w:gridCol w:w="1134"/>
        <w:gridCol w:w="1134"/>
        <w:gridCol w:w="1134"/>
        <w:gridCol w:w="1134"/>
        <w:gridCol w:w="1134"/>
        <w:gridCol w:w="1421"/>
        <w:tblGridChange w:id="0">
          <w:tblGrid>
            <w:gridCol w:w="1134"/>
            <w:gridCol w:w="1134"/>
            <w:gridCol w:w="1134"/>
            <w:gridCol w:w="1134"/>
            <w:gridCol w:w="1134"/>
            <w:gridCol w:w="1134"/>
            <w:gridCol w:w="14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Enseignant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Bouras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Kadri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Français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before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Calculez le résultat des requêtes suivantes: 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Etudiant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</w:t>
      </w:r>
      <w:r w:rsidDel="00000000" w:rsidR="00000000" w:rsidRPr="00000000">
        <w:rPr>
          <w:rtl w:val="0"/>
        </w:rPr>
      </w:r>
    </w:p>
    <w:tbl>
      <w:tblPr>
        <w:tblStyle w:val="Table2"/>
        <w:tblW w:w="1418.0" w:type="dxa"/>
        <w:jc w:val="left"/>
        <w:tblInd w:w="34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tblGridChange w:id="0">
          <w:tblGrid>
            <w:gridCol w:w="14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1068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Cours,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Etudiant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</w:t>
      </w:r>
      <w:r w:rsidDel="00000000" w:rsidR="00000000" w:rsidRPr="00000000">
        <w:rPr>
          <w:rtl w:val="0"/>
        </w:rPr>
      </w:r>
    </w:p>
    <w:tbl>
      <w:tblPr>
        <w:tblStyle w:val="Table3"/>
        <w:tblW w:w="2649.0" w:type="dxa"/>
        <w:jc w:val="left"/>
        <w:tblInd w:w="26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74"/>
        <w:gridCol w:w="1275"/>
        <w:tblGridChange w:id="0">
          <w:tblGrid>
            <w:gridCol w:w="1374"/>
            <w:gridCol w:w="12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0" w:line="240" w:lineRule="auto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σ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 = "Chimie"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(s)</w:t>
      </w:r>
    </w:p>
    <w:tbl>
      <w:tblPr>
        <w:tblStyle w:val="Table4"/>
        <w:tblW w:w="2431.0" w:type="dxa"/>
        <w:jc w:val="left"/>
        <w:tblInd w:w="2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0"/>
        <w:gridCol w:w="1341"/>
        <w:tblGridChange w:id="0">
          <w:tblGrid>
            <w:gridCol w:w="1090"/>
            <w:gridCol w:w="134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Enseignant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Bouras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after="0" w:line="240" w:lineRule="auto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Cours, Etudiant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(σ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 = "Chimie" ou Note &gt; 15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(r))</w:t>
      </w:r>
      <w:r w:rsidDel="00000000" w:rsidR="00000000" w:rsidRPr="00000000">
        <w:rPr>
          <w:rtl w:val="0"/>
        </w:rPr>
      </w:r>
    </w:p>
    <w:tbl>
      <w:tblPr>
        <w:tblStyle w:val="Table5"/>
        <w:tblW w:w="2082.0" w:type="dxa"/>
        <w:jc w:val="left"/>
        <w:tblInd w:w="29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1134"/>
        <w:tblGridChange w:id="0">
          <w:tblGrid>
            <w:gridCol w:w="948"/>
            <w:gridCol w:w="11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spacing w:after="0" w:line="240" w:lineRule="auto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(s) - 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</w:t>
      </w:r>
      <w:r w:rsidDel="00000000" w:rsidR="00000000" w:rsidRPr="00000000">
        <w:rPr>
          <w:rtl w:val="0"/>
        </w:rPr>
      </w:r>
    </w:p>
    <w:tbl>
      <w:tblPr>
        <w:tblStyle w:val="Table6"/>
        <w:tblW w:w="1090.0" w:type="dxa"/>
        <w:jc w:val="left"/>
        <w:tblInd w:w="25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Français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 - 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(s)</w:t>
      </w:r>
      <w:r w:rsidDel="00000000" w:rsidR="00000000" w:rsidRPr="00000000">
        <w:rPr>
          <w:rtl w:val="0"/>
        </w:rPr>
      </w:r>
    </w:p>
    <w:tbl>
      <w:tblPr>
        <w:tblStyle w:val="Table7"/>
        <w:tblW w:w="1090.0" w:type="dxa"/>
        <w:jc w:val="left"/>
        <w:tblInd w:w="25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 ⋂ 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(s)</w:t>
      </w:r>
      <w:r w:rsidDel="00000000" w:rsidR="00000000" w:rsidRPr="00000000">
        <w:rPr>
          <w:rtl w:val="0"/>
        </w:rPr>
      </w:r>
    </w:p>
    <w:tbl>
      <w:tblPr>
        <w:tblStyle w:val="Table8"/>
        <w:tblW w:w="1090.0" w:type="dxa"/>
        <w:jc w:val="left"/>
        <w:tblInd w:w="25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 ⋃ 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(s)</w:t>
      </w:r>
      <w:r w:rsidDel="00000000" w:rsidR="00000000" w:rsidRPr="00000000">
        <w:rPr>
          <w:rtl w:val="0"/>
        </w:rPr>
      </w:r>
    </w:p>
    <w:tbl>
      <w:tblPr>
        <w:tblStyle w:val="Table9"/>
        <w:tblW w:w="1090.0" w:type="dxa"/>
        <w:jc w:val="left"/>
        <w:tblInd w:w="25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Français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  ⋈  s</w:t>
      </w:r>
      <w:r w:rsidDel="00000000" w:rsidR="00000000" w:rsidRPr="00000000">
        <w:rPr>
          <w:rtl w:val="0"/>
        </w:rPr>
      </w:r>
    </w:p>
    <w:tbl>
      <w:tblPr>
        <w:tblStyle w:val="Table10"/>
        <w:tblW w:w="4634.0" w:type="dxa"/>
        <w:jc w:val="left"/>
        <w:tblInd w:w="1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2"/>
        <w:gridCol w:w="1134"/>
        <w:gridCol w:w="709"/>
        <w:gridCol w:w="1559"/>
        <w:tblGridChange w:id="0">
          <w:tblGrid>
            <w:gridCol w:w="1232"/>
            <w:gridCol w:w="1134"/>
            <w:gridCol w:w="709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Enseignant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Bouras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Bouras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Kadri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Kadri</w:t>
            </w:r>
          </w:p>
        </w:tc>
      </w:tr>
    </w:tbl>
    <w:sdt>
      <w:sdtPr>
        <w:tag w:val="goog_rdk_2"/>
      </w:sdtPr>
      <w:sdtContent>
        <w:p w:rsidR="00000000" w:rsidDel="00000000" w:rsidP="00000000" w:rsidRDefault="00000000" w:rsidRPr="00000000" w14:paraId="00000089">
          <w:pPr>
            <w:rPr>
              <w:ins w:author="Abdelwakil Ben moussa" w:id="0" w:date="2023-03-26T13:40:19Z"/>
              <w:vertAlign w:val="baseline"/>
            </w:rPr>
          </w:pPr>
          <w:sdt>
            <w:sdtPr>
              <w:tag w:val="goog_rdk_1"/>
            </w:sdtPr>
            <w:sdtContent>
              <w:ins w:author="Abdelwakil Ben moussa" w:id="0" w:date="2023-03-26T13:40:1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tbl>
      <w:tblPr>
        <w:tblStyle w:val="Table11"/>
        <w:tblW w:w="8225.0" w:type="dxa"/>
        <w:jc w:val="left"/>
        <w:tblInd w:w="280.0" w:type="dxa"/>
        <w:tblLayout w:type="fixed"/>
        <w:tblLook w:val="0000"/>
      </w:tblPr>
      <w:tblGrid>
        <w:gridCol w:w="1134"/>
        <w:gridCol w:w="1134"/>
        <w:gridCol w:w="1134"/>
        <w:gridCol w:w="1134"/>
        <w:gridCol w:w="1134"/>
        <w:gridCol w:w="1134"/>
        <w:gridCol w:w="1421"/>
        <w:tblGridChange w:id="0">
          <w:tblGrid>
            <w:gridCol w:w="1134"/>
            <w:gridCol w:w="1134"/>
            <w:gridCol w:w="1134"/>
            <w:gridCol w:w="1134"/>
            <w:gridCol w:w="1134"/>
            <w:gridCol w:w="1134"/>
            <w:gridCol w:w="1421"/>
          </w:tblGrid>
        </w:tblGridChange>
      </w:tblGrid>
      <w:sdt>
        <w:sdtPr>
          <w:tag w:val="goog_rdk_3"/>
        </w:sdtPr>
        <w:sdtContent>
          <w:tr>
            <w:trPr>
              <w:cantSplit w:val="0"/>
              <w:tblHeader w:val="0"/>
              <w:ins w:author="Abdelwakil Ben moussa" w:id="0" w:date="2023-03-26T13:40:19Z"/>
            </w:trPr>
            <w:tc>
              <w:tcPr>
                <w:vAlign w:val="top"/>
              </w:tcPr>
              <w:sdt>
                <w:sdtPr>
                  <w:tag w:val="goog_rdk_5"/>
                </w:sdtPr>
                <w:sdtContent>
                  <w:p w:rsidR="00000000" w:rsidDel="00000000" w:rsidP="00000000" w:rsidRDefault="00000000" w:rsidRPr="00000000" w14:paraId="0000008A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gridSpan w:val="3"/>
                <w:vAlign w:val="top"/>
              </w:tcPr>
              <w:sdt>
                <w:sdtPr>
                  <w:tag w:val="goog_rdk_7"/>
                </w:sdtPr>
                <w:sdtContent>
                  <w:p w:rsidR="00000000" w:rsidDel="00000000" w:rsidP="00000000" w:rsidRDefault="00000000" w:rsidRPr="00000000" w14:paraId="0000008B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6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r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13"/>
                </w:sdtPr>
                <w:sdtContent>
                  <w:p w:rsidR="00000000" w:rsidDel="00000000" w:rsidP="00000000" w:rsidRDefault="00000000" w:rsidRPr="00000000" w14:paraId="0000008E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12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gridSpan w:val="2"/>
                <w:vAlign w:val="top"/>
              </w:tcPr>
              <w:sdt>
                <w:sdtPr>
                  <w:tag w:val="goog_rdk_15"/>
                </w:sdtPr>
                <w:sdtContent>
                  <w:p w:rsidR="00000000" w:rsidDel="00000000" w:rsidP="00000000" w:rsidRDefault="00000000" w:rsidRPr="00000000" w14:paraId="0000008F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1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s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8"/>
        </w:sdtPr>
        <w:sdtContent>
          <w:tr>
            <w:trPr>
              <w:cantSplit w:val="0"/>
              <w:tblHeader w:val="0"/>
              <w:ins w:author="Abdelwakil Ben moussa" w:id="0" w:date="2023-03-26T13:40:19Z"/>
            </w:trPr>
            <w:tc>
              <w:tcPr>
                <w:vAlign w:val="top"/>
              </w:tcPr>
              <w:sdt>
                <w:sdtPr>
                  <w:tag w:val="goog_rdk_20"/>
                </w:sdtPr>
                <w:sdtContent>
                  <w:p w:rsidR="00000000" w:rsidDel="00000000" w:rsidP="00000000" w:rsidRDefault="00000000" w:rsidRPr="00000000" w14:paraId="00000091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19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vAlign w:val="top"/>
              </w:tcPr>
              <w:sdt>
                <w:sdtPr>
                  <w:tag w:val="goog_rdk_22"/>
                </w:sdtPr>
                <w:sdtContent>
                  <w:p w:rsidR="00000000" w:rsidDel="00000000" w:rsidP="00000000" w:rsidRDefault="00000000" w:rsidRPr="00000000" w14:paraId="00000092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21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Cours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vAlign w:val="top"/>
              </w:tcPr>
              <w:sdt>
                <w:sdtPr>
                  <w:tag w:val="goog_rdk_24"/>
                </w:sdtPr>
                <w:sdtContent>
                  <w:p w:rsidR="00000000" w:rsidDel="00000000" w:rsidP="00000000" w:rsidRDefault="00000000" w:rsidRPr="00000000" w14:paraId="00000093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23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Etudiant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vAlign w:val="top"/>
              </w:tcPr>
              <w:sdt>
                <w:sdtPr>
                  <w:tag w:val="goog_rdk_26"/>
                </w:sdtPr>
                <w:sdtContent>
                  <w:p w:rsidR="00000000" w:rsidDel="00000000" w:rsidP="00000000" w:rsidRDefault="00000000" w:rsidRPr="00000000" w14:paraId="00000094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25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Note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28"/>
                </w:sdtPr>
                <w:sdtContent>
                  <w:p w:rsidR="00000000" w:rsidDel="00000000" w:rsidP="00000000" w:rsidRDefault="00000000" w:rsidRPr="00000000" w14:paraId="00000095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27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vAlign w:val="top"/>
              </w:tcPr>
              <w:sdt>
                <w:sdtPr>
                  <w:tag w:val="goog_rdk_30"/>
                </w:sdtPr>
                <w:sdtContent>
                  <w:p w:rsidR="00000000" w:rsidDel="00000000" w:rsidP="00000000" w:rsidRDefault="00000000" w:rsidRPr="00000000" w14:paraId="00000096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29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Cours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vAlign w:val="top"/>
              </w:tcPr>
              <w:sdt>
                <w:sdtPr>
                  <w:tag w:val="goog_rdk_32"/>
                </w:sdtPr>
                <w:sdtContent>
                  <w:p w:rsidR="00000000" w:rsidDel="00000000" w:rsidP="00000000" w:rsidRDefault="00000000" w:rsidRPr="00000000" w14:paraId="00000097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31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Enseignant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3"/>
        </w:sdtPr>
        <w:sdtContent>
          <w:tr>
            <w:trPr>
              <w:cantSplit w:val="0"/>
              <w:tblHeader w:val="0"/>
              <w:ins w:author="Abdelwakil Ben moussa" w:id="0" w:date="2023-03-26T13:40:19Z"/>
            </w:trPr>
            <w:tc>
              <w:tcPr>
                <w:vAlign w:val="top"/>
              </w:tcPr>
              <w:sdt>
                <w:sdtPr>
                  <w:tag w:val="goog_rdk_35"/>
                </w:sdtPr>
                <w:sdtContent>
                  <w:p w:rsidR="00000000" w:rsidDel="00000000" w:rsidP="00000000" w:rsidRDefault="00000000" w:rsidRPr="00000000" w14:paraId="00000098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3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37"/>
                </w:sdtPr>
                <w:sdtContent>
                  <w:p w:rsidR="00000000" w:rsidDel="00000000" w:rsidP="00000000" w:rsidRDefault="00000000" w:rsidRPr="00000000" w14:paraId="00000099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36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Chimie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39"/>
                </w:sdtPr>
                <w:sdtContent>
                  <w:p w:rsidR="00000000" w:rsidDel="00000000" w:rsidP="00000000" w:rsidRDefault="00000000" w:rsidRPr="00000000" w14:paraId="0000009A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38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Karim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41"/>
                </w:sdtPr>
                <w:sdtContent>
                  <w:p w:rsidR="00000000" w:rsidDel="00000000" w:rsidP="00000000" w:rsidRDefault="00000000" w:rsidRPr="00000000" w14:paraId="0000009B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40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14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43"/>
                </w:sdtPr>
                <w:sdtContent>
                  <w:p w:rsidR="00000000" w:rsidDel="00000000" w:rsidP="00000000" w:rsidRDefault="00000000" w:rsidRPr="00000000" w14:paraId="0000009C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42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45"/>
                </w:sdtPr>
                <w:sdtContent>
                  <w:p w:rsidR="00000000" w:rsidDel="00000000" w:rsidP="00000000" w:rsidRDefault="00000000" w:rsidRPr="00000000" w14:paraId="0000009D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4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Chimie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12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47"/>
                </w:sdtPr>
                <w:sdtContent>
                  <w:p w:rsidR="00000000" w:rsidDel="00000000" w:rsidP="00000000" w:rsidRDefault="00000000" w:rsidRPr="00000000" w14:paraId="0000009E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46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Bouras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48"/>
        </w:sdtPr>
        <w:sdtContent>
          <w:tr>
            <w:trPr>
              <w:cantSplit w:val="0"/>
              <w:tblHeader w:val="0"/>
              <w:ins w:author="Abdelwakil Ben moussa" w:id="0" w:date="2023-03-26T13:40:19Z"/>
            </w:trPr>
            <w:tc>
              <w:tcPr>
                <w:vAlign w:val="top"/>
              </w:tcPr>
              <w:sdt>
                <w:sdtPr>
                  <w:tag w:val="goog_rdk_50"/>
                </w:sdtPr>
                <w:sdtContent>
                  <w:p w:rsidR="00000000" w:rsidDel="00000000" w:rsidP="00000000" w:rsidRDefault="00000000" w:rsidRPr="00000000" w14:paraId="0000009F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49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52"/>
                </w:sdtPr>
                <w:sdtContent>
                  <w:p w:rsidR="00000000" w:rsidDel="00000000" w:rsidP="00000000" w:rsidRDefault="00000000" w:rsidRPr="00000000" w14:paraId="000000A0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51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Chimie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54"/>
                </w:sdtPr>
                <w:sdtContent>
                  <w:p w:rsidR="00000000" w:rsidDel="00000000" w:rsidP="00000000" w:rsidRDefault="00000000" w:rsidRPr="00000000" w14:paraId="000000A1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53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Farid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56"/>
                </w:sdtPr>
                <w:sdtContent>
                  <w:p w:rsidR="00000000" w:rsidDel="00000000" w:rsidP="00000000" w:rsidRDefault="00000000" w:rsidRPr="00000000" w14:paraId="000000A2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55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16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58"/>
                </w:sdtPr>
                <w:sdtContent>
                  <w:p w:rsidR="00000000" w:rsidDel="00000000" w:rsidP="00000000" w:rsidRDefault="00000000" w:rsidRPr="00000000" w14:paraId="000000A3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57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60"/>
                </w:sdtPr>
                <w:sdtContent>
                  <w:p w:rsidR="00000000" w:rsidDel="00000000" w:rsidP="00000000" w:rsidRDefault="00000000" w:rsidRPr="00000000" w14:paraId="000000A4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59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Physique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62"/>
                </w:sdtPr>
                <w:sdtContent>
                  <w:p w:rsidR="00000000" w:rsidDel="00000000" w:rsidP="00000000" w:rsidRDefault="00000000" w:rsidRPr="00000000" w14:paraId="000000A5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61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Kadri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63"/>
        </w:sdtPr>
        <w:sdtContent>
          <w:tr>
            <w:trPr>
              <w:cantSplit w:val="0"/>
              <w:tblHeader w:val="0"/>
              <w:ins w:author="Abdelwakil Ben moussa" w:id="0" w:date="2023-03-26T13:40:19Z"/>
            </w:trPr>
            <w:tc>
              <w:tcPr>
                <w:vAlign w:val="top"/>
              </w:tcPr>
              <w:sdt>
                <w:sdtPr>
                  <w:tag w:val="goog_rdk_65"/>
                </w:sdtPr>
                <w:sdtContent>
                  <w:p w:rsidR="00000000" w:rsidDel="00000000" w:rsidP="00000000" w:rsidRDefault="00000000" w:rsidRPr="00000000" w14:paraId="000000A6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6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67"/>
                </w:sdtPr>
                <w:sdtContent>
                  <w:p w:rsidR="00000000" w:rsidDel="00000000" w:rsidP="00000000" w:rsidRDefault="00000000" w:rsidRPr="00000000" w14:paraId="000000A7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66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Anglais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69"/>
                </w:sdtPr>
                <w:sdtContent>
                  <w:p w:rsidR="00000000" w:rsidDel="00000000" w:rsidP="00000000" w:rsidRDefault="00000000" w:rsidRPr="00000000" w14:paraId="000000A8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68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Karim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71"/>
                </w:sdtPr>
                <w:sdtContent>
                  <w:p w:rsidR="00000000" w:rsidDel="00000000" w:rsidP="00000000" w:rsidRDefault="00000000" w:rsidRPr="00000000" w14:paraId="000000A9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70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8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73"/>
                </w:sdtPr>
                <w:sdtContent>
                  <w:p w:rsidR="00000000" w:rsidDel="00000000" w:rsidP="00000000" w:rsidRDefault="00000000" w:rsidRPr="00000000" w14:paraId="000000AA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72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75"/>
                </w:sdtPr>
                <w:sdtContent>
                  <w:p w:rsidR="00000000" w:rsidDel="00000000" w:rsidP="00000000" w:rsidRDefault="00000000" w:rsidRPr="00000000" w14:paraId="000000AB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7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Anglais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77"/>
                </w:sdtPr>
                <w:sdtContent>
                  <w:p w:rsidR="00000000" w:rsidDel="00000000" w:rsidP="00000000" w:rsidRDefault="00000000" w:rsidRPr="00000000" w14:paraId="000000AC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76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Dib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78"/>
        </w:sdtPr>
        <w:sdtContent>
          <w:tr>
            <w:trPr>
              <w:cantSplit w:val="0"/>
              <w:tblHeader w:val="0"/>
              <w:ins w:author="Abdelwakil Ben moussa" w:id="0" w:date="2023-03-26T13:40:19Z"/>
            </w:trPr>
            <w:tc>
              <w:tcPr>
                <w:vAlign w:val="top"/>
              </w:tcPr>
              <w:sdt>
                <w:sdtPr>
                  <w:tag w:val="goog_rdk_80"/>
                </w:sdtPr>
                <w:sdtContent>
                  <w:p w:rsidR="00000000" w:rsidDel="00000000" w:rsidP="00000000" w:rsidRDefault="00000000" w:rsidRPr="00000000" w14:paraId="000000AD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79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82"/>
                </w:sdtPr>
                <w:sdtContent>
                  <w:p w:rsidR="00000000" w:rsidDel="00000000" w:rsidP="00000000" w:rsidRDefault="00000000" w:rsidRPr="00000000" w14:paraId="000000AE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81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Physique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84"/>
                </w:sdtPr>
                <w:sdtContent>
                  <w:p w:rsidR="00000000" w:rsidDel="00000000" w:rsidP="00000000" w:rsidRDefault="00000000" w:rsidRPr="00000000" w14:paraId="000000AF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83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Farid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86"/>
                </w:sdtPr>
                <w:sdtContent>
                  <w:p w:rsidR="00000000" w:rsidDel="00000000" w:rsidP="00000000" w:rsidRDefault="00000000" w:rsidRPr="00000000" w14:paraId="000000B0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85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14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88"/>
                </w:sdtPr>
                <w:sdtContent>
                  <w:p w:rsidR="00000000" w:rsidDel="00000000" w:rsidP="00000000" w:rsidRDefault="00000000" w:rsidRPr="00000000" w14:paraId="000000B1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87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90"/>
                </w:sdtPr>
                <w:sdtContent>
                  <w:p w:rsidR="00000000" w:rsidDel="00000000" w:rsidP="00000000" w:rsidRDefault="00000000" w:rsidRPr="00000000" w14:paraId="000000B2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89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Français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92"/>
                </w:sdtPr>
                <w:sdtContent>
                  <w:p w:rsidR="00000000" w:rsidDel="00000000" w:rsidP="00000000" w:rsidRDefault="00000000" w:rsidRPr="00000000" w14:paraId="000000B3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91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Dib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3"/>
        </w:sdtPr>
        <w:sdtContent>
          <w:tr>
            <w:trPr>
              <w:cantSplit w:val="0"/>
              <w:tblHeader w:val="0"/>
              <w:ins w:author="Abdelwakil Ben moussa" w:id="0" w:date="2023-03-26T13:40:19Z"/>
            </w:trPr>
            <w:tc>
              <w:tcPr>
                <w:vAlign w:val="top"/>
              </w:tcPr>
              <w:sdt>
                <w:sdtPr>
                  <w:tag w:val="goog_rdk_95"/>
                </w:sdtPr>
                <w:sdtContent>
                  <w:p w:rsidR="00000000" w:rsidDel="00000000" w:rsidP="00000000" w:rsidRDefault="00000000" w:rsidRPr="00000000" w14:paraId="000000B4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9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97"/>
                </w:sdtPr>
                <w:sdtContent>
                  <w:p w:rsidR="00000000" w:rsidDel="00000000" w:rsidP="00000000" w:rsidRDefault="00000000" w:rsidRPr="00000000" w14:paraId="000000B5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96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Physique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99"/>
                </w:sdtPr>
                <w:sdtContent>
                  <w:p w:rsidR="00000000" w:rsidDel="00000000" w:rsidP="00000000" w:rsidRDefault="00000000" w:rsidRPr="00000000" w14:paraId="000000B6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98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Karim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vAlign w:val="top"/>
              </w:tcPr>
              <w:sdt>
                <w:sdtPr>
                  <w:tag w:val="goog_rdk_101"/>
                </w:sdtPr>
                <w:sdtContent>
                  <w:p w:rsidR="00000000" w:rsidDel="00000000" w:rsidP="00000000" w:rsidRDefault="00000000" w:rsidRPr="00000000" w14:paraId="000000B7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100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vertAlign w:val="baseline"/>
                              <w:rtl w:val="0"/>
                            </w:rPr>
                            <w:t xml:space="preserve">11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103"/>
                </w:sdtPr>
                <w:sdtContent>
                  <w:p w:rsidR="00000000" w:rsidDel="00000000" w:rsidP="00000000" w:rsidRDefault="00000000" w:rsidRPr="00000000" w14:paraId="000000B8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102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105"/>
                </w:sdtPr>
                <w:sdtContent>
                  <w:p w:rsidR="00000000" w:rsidDel="00000000" w:rsidP="00000000" w:rsidRDefault="00000000" w:rsidRPr="00000000" w14:paraId="000000B9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104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top"/>
              </w:tcPr>
              <w:sdt>
                <w:sdtPr>
                  <w:tag w:val="goog_rdk_107"/>
                </w:sdtPr>
                <w:sdtContent>
                  <w:p w:rsidR="00000000" w:rsidDel="00000000" w:rsidP="00000000" w:rsidRDefault="00000000" w:rsidRPr="00000000" w14:paraId="000000BA">
                    <w:pPr>
                      <w:spacing w:after="0" w:lineRule="auto"/>
                      <w:jc w:val="center"/>
                      <w:rPr>
                        <w:ins w:author="Abdelwakil Ben moussa" w:id="0" w:date="2023-03-26T13:40:19Z"/>
                        <w:vertAlign w:val="baseline"/>
                      </w:rPr>
                    </w:pPr>
                    <w:sdt>
                      <w:sdtPr>
                        <w:tag w:val="goog_rdk_106"/>
                      </w:sdtPr>
                      <w:sdtContent>
                        <w:ins w:author="Abdelwakil Ben moussa" w:id="0" w:date="2023-03-26T13:40:19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109"/>
      </w:sdtPr>
      <w:sdtContent>
        <w:p w:rsidR="00000000" w:rsidDel="00000000" w:rsidP="00000000" w:rsidRDefault="00000000" w:rsidRPr="00000000" w14:paraId="000000BB">
          <w:pPr>
            <w:spacing w:before="120" w:lineRule="auto"/>
            <w:rPr>
              <w:rPrChange w:author="Abdelwakil Ben moussa" w:id="1" w:date="2023-03-26T13:40:19Z">
                <w:rPr>
                  <w:vertAlign w:val="baseline"/>
                </w:rPr>
              </w:rPrChange>
            </w:rPr>
            <w:pPrChange w:author="Abdelwakil Ben moussa" w:id="0" w:date="2023-03-26T13:40:19Z">
              <w:pPr>
                <w:pageBreakBefore w:val="0"/>
                <w:spacing w:after="0" w:line="240" w:lineRule="auto"/>
                <w:jc w:val="both"/>
              </w:pPr>
            </w:pPrChange>
          </w:pPr>
          <w:sdt>
            <w:sdtPr>
              <w:tag w:val="goog_rdk_10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BC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  ⋉  r</w:t>
      </w:r>
      <w:r w:rsidDel="00000000" w:rsidR="00000000" w:rsidRPr="00000000">
        <w:rPr>
          <w:rtl w:val="0"/>
        </w:rPr>
      </w:r>
    </w:p>
    <w:tbl>
      <w:tblPr>
        <w:tblStyle w:val="Table12"/>
        <w:tblW w:w="3216.0" w:type="dxa"/>
        <w:jc w:val="left"/>
        <w:tblInd w:w="1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701"/>
        <w:tblGridChange w:id="0">
          <w:tblGrid>
            <w:gridCol w:w="1515"/>
            <w:gridCol w:w="17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Enseignant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Bouras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Kadri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Dib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spacing w:after="0" w:line="240" w:lineRule="auto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  ⟖ s</w:t>
      </w:r>
      <w:r w:rsidDel="00000000" w:rsidR="00000000" w:rsidRPr="00000000">
        <w:rPr>
          <w:rtl w:val="0"/>
        </w:rPr>
      </w:r>
    </w:p>
    <w:tbl>
      <w:tblPr>
        <w:tblStyle w:val="Table13"/>
        <w:tblW w:w="4634.0" w:type="dxa"/>
        <w:jc w:val="left"/>
        <w:tblInd w:w="1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2"/>
        <w:gridCol w:w="1134"/>
        <w:gridCol w:w="850"/>
        <w:gridCol w:w="1418"/>
        <w:tblGridChange w:id="0">
          <w:tblGrid>
            <w:gridCol w:w="1232"/>
            <w:gridCol w:w="1134"/>
            <w:gridCol w:w="850"/>
            <w:gridCol w:w="14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Enseignant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Bouras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Chimie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Bouras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Anglais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Farid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Kadri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Physique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Kadri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Français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Dib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3"/>
        </w:numPr>
        <w:spacing w:after="0" w:line="240" w:lineRule="auto"/>
        <w:ind w:left="1428" w:hanging="360"/>
        <w:jc w:val="both"/>
        <w:rPr>
          <w:i w:val="0"/>
          <w:sz w:val="44"/>
          <w:szCs w:val="4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Etudiant, 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(r) </w:t>
      </w:r>
      <w:r w:rsidDel="00000000" w:rsidR="00000000" w:rsidRPr="00000000">
        <w:rPr>
          <w:sz w:val="32"/>
          <w:szCs w:val="32"/>
          <w:vertAlign w:val="baseline"/>
        </w:rPr>
        <w:pict>
          <v:shape id="_x0000_s0" style="width:10pt;height:10pt" type="#_x0000_t75">
            <v:imagedata r:id="rId1" o:title=""/>
          </v:shape>
          <o:OLEObject DrawAspect="Content" r:id="rId2" ObjectID="_1551606334" ProgID="Equation.3" ShapeID="_x0000_s0" Type="Embed"/>
        </w:pic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π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(σ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Cours &lt;&gt; "Français"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(s))</w:t>
      </w:r>
      <w:r w:rsidDel="00000000" w:rsidR="00000000" w:rsidRPr="00000000">
        <w:rPr>
          <w:rtl w:val="0"/>
        </w:rPr>
      </w:r>
    </w:p>
    <w:tbl>
      <w:tblPr>
        <w:tblStyle w:val="Table14"/>
        <w:tblW w:w="1090.0" w:type="dxa"/>
        <w:jc w:val="left"/>
        <w:tblInd w:w="25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Karim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Exercice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Soit le schéma relationnel suivant:</w:t>
      </w:r>
    </w:p>
    <w:p w:rsidR="00000000" w:rsidDel="00000000" w:rsidP="00000000" w:rsidRDefault="00000000" w:rsidRPr="00000000" w14:paraId="000000EA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 (</w:t>
      </w:r>
      <w:r w:rsidDel="00000000" w:rsidR="00000000" w:rsidRPr="00000000">
        <w:rPr>
          <w:u w:val="single"/>
          <w:vertAlign w:val="baseline"/>
          <w:rtl w:val="0"/>
        </w:rPr>
        <w:t xml:space="preserve">Num_Projet</w:t>
      </w:r>
      <w:r w:rsidDel="00000000" w:rsidR="00000000" w:rsidRPr="00000000">
        <w:rPr>
          <w:vertAlign w:val="baseline"/>
          <w:rtl w:val="0"/>
        </w:rPr>
        <w:t xml:space="preserve">, Description Date_Debut, Date_Fin, Budget) </w:t>
      </w:r>
    </w:p>
    <w:p w:rsidR="00000000" w:rsidDel="00000000" w:rsidP="00000000" w:rsidRDefault="00000000" w:rsidRPr="00000000" w14:paraId="000000EB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Employe (</w:t>
      </w:r>
      <w:r w:rsidDel="00000000" w:rsidR="00000000" w:rsidRPr="00000000">
        <w:rPr>
          <w:u w:val="single"/>
          <w:vertAlign w:val="baseline"/>
          <w:rtl w:val="0"/>
        </w:rPr>
        <w:t xml:space="preserve">Num_Employe</w:t>
      </w:r>
      <w:r w:rsidDel="00000000" w:rsidR="00000000" w:rsidRPr="00000000">
        <w:rPr>
          <w:vertAlign w:val="baseline"/>
          <w:rtl w:val="0"/>
        </w:rPr>
        <w:t xml:space="preserve">, Nom, Prenom, Date_Naissance, Fonction, Est_Cadre)</w:t>
      </w:r>
    </w:p>
    <w:p w:rsidR="00000000" w:rsidDel="00000000" w:rsidP="00000000" w:rsidRDefault="00000000" w:rsidRPr="00000000" w14:paraId="000000EC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Affectation (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Num_Employe, Num_Projet</w:t>
      </w:r>
      <w:r w:rsidDel="00000000" w:rsidR="00000000" w:rsidRPr="00000000">
        <w:rPr>
          <w:vertAlign w:val="baseline"/>
          <w:rtl w:val="0"/>
        </w:rPr>
        <w:t xml:space="preserve">, Debut_Affect, Fin_Affect, </w:t>
      </w:r>
      <w:r w:rsidDel="00000000" w:rsidR="00000000" w:rsidRPr="00000000">
        <w:rPr>
          <w:i w:val="1"/>
          <w:vertAlign w:val="baseline"/>
          <w:rtl w:val="0"/>
        </w:rPr>
        <w:t xml:space="preserve">Superieur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D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Superieur est NULL pour le responsable du projet</w:t>
      </w:r>
    </w:p>
    <w:p w:rsidR="00000000" w:rsidDel="00000000" w:rsidP="00000000" w:rsidRDefault="00000000" w:rsidRPr="00000000" w14:paraId="000000EF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Questions: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Répondez en algèbre relationnelle aux requêtes suivantes: (les réponses doivent être exprimées sous forme d'expressions et d'arbres algébriques)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 tous les employés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</w:t>
      </w:r>
      <w:r w:rsidDel="00000000" w:rsidR="00000000" w:rsidRPr="00000000">
        <w:rPr>
          <w:b w:val="1"/>
          <w:vertAlign w:val="baseline"/>
          <w:rtl w:val="0"/>
        </w:rPr>
        <w:t xml:space="preserve"> (employe)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occupant la fonction de concepteur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</w:t>
      </w:r>
      <w:r w:rsidDel="00000000" w:rsidR="00000000" w:rsidRPr="00000000">
        <w:rPr>
          <w:b w:val="1"/>
          <w:vertAlign w:val="baseline"/>
          <w:rtl w:val="0"/>
        </w:rPr>
        <w:t xml:space="preserve"> (σ </w:t>
      </w:r>
      <w:r w:rsidDel="00000000" w:rsidR="00000000" w:rsidRPr="00000000">
        <w:rPr>
          <w:b w:val="1"/>
          <w:vertAlign w:val="subscript"/>
          <w:rtl w:val="0"/>
        </w:rPr>
        <w:t xml:space="preserve">Fonction = "Concepteur" </w:t>
      </w:r>
      <w:r w:rsidDel="00000000" w:rsidR="00000000" w:rsidRPr="00000000">
        <w:rPr>
          <w:b w:val="1"/>
          <w:vertAlign w:val="baseline"/>
          <w:rtl w:val="0"/>
        </w:rPr>
        <w:t xml:space="preserve">(employe))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noms, prénoms et fonctions des employés qui ne sont pas administrateurs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Prenom, Fonction</w:t>
      </w:r>
      <w:r w:rsidDel="00000000" w:rsidR="00000000" w:rsidRPr="00000000">
        <w:rPr>
          <w:b w:val="1"/>
          <w:vertAlign w:val="baseline"/>
          <w:rtl w:val="0"/>
        </w:rPr>
        <w:t xml:space="preserve"> (σ </w:t>
      </w:r>
      <w:r w:rsidDel="00000000" w:rsidR="00000000" w:rsidRPr="00000000">
        <w:rPr>
          <w:b w:val="1"/>
          <w:vertAlign w:val="subscript"/>
          <w:rtl w:val="0"/>
        </w:rPr>
        <w:t xml:space="preserve">Fonction &lt;&gt; "Administrateur" </w:t>
      </w:r>
      <w:r w:rsidDel="00000000" w:rsidR="00000000" w:rsidRPr="00000000">
        <w:rPr>
          <w:b w:val="1"/>
          <w:vertAlign w:val="baseline"/>
          <w:rtl w:val="0"/>
        </w:rPr>
        <w:t xml:space="preserve">(employe))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de moins de 30 ans (né avant le 01/01/1987) occupant la fonction d'analyste ou de technicien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</w:t>
      </w:r>
      <w:r w:rsidDel="00000000" w:rsidR="00000000" w:rsidRPr="00000000">
        <w:rPr>
          <w:b w:val="1"/>
          <w:vertAlign w:val="baseline"/>
          <w:rtl w:val="0"/>
        </w:rPr>
        <w:t xml:space="preserve"> (σ </w:t>
      </w:r>
      <w:r w:rsidDel="00000000" w:rsidR="00000000" w:rsidRPr="00000000">
        <w:rPr>
          <w:b w:val="1"/>
          <w:vertAlign w:val="subscript"/>
          <w:rtl w:val="0"/>
        </w:rPr>
        <w:t xml:space="preserve">Date_Naissance &gt;= "01-01-1987" and (Fonction == "Analyste" or Fonction = "Technicien")</w:t>
      </w:r>
      <w:r w:rsidDel="00000000" w:rsidR="00000000" w:rsidRPr="00000000">
        <w:rPr>
          <w:b w:val="1"/>
          <w:vertAlign w:val="baseline"/>
          <w:rtl w:val="0"/>
        </w:rPr>
        <w:t xml:space="preserve"> (employe))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cadres nés entre 1975 et 1985 ?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σ </w:t>
      </w:r>
      <w:r w:rsidDel="00000000" w:rsidR="00000000" w:rsidRPr="00000000">
        <w:rPr>
          <w:b w:val="1"/>
          <w:vertAlign w:val="subscript"/>
          <w:rtl w:val="0"/>
        </w:rPr>
        <w:t xml:space="preserve">Date_Naissance &gt;= "01-01-1975"  and Date_Naissance &lt;= "31-12-1985"   and Est_Cadre = true</w:t>
      </w:r>
      <w:r w:rsidDel="00000000" w:rsidR="00000000" w:rsidRPr="00000000">
        <w:rPr>
          <w:b w:val="1"/>
          <w:vertAlign w:val="baseline"/>
          <w:rtl w:val="0"/>
        </w:rPr>
        <w:t xml:space="preserve"> (employe)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projets qui se sont terminés au cours de l'année 2011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σ </w:t>
      </w:r>
      <w:r w:rsidDel="00000000" w:rsidR="00000000" w:rsidRPr="00000000">
        <w:rPr>
          <w:b w:val="1"/>
          <w:vertAlign w:val="subscript"/>
          <w:rtl w:val="0"/>
        </w:rPr>
        <w:t xml:space="preserve">Date_Fin &gt;= "01-01-2011" and Date_Fin &lt;= "31-12-2011" </w:t>
      </w:r>
      <w:r w:rsidDel="00000000" w:rsidR="00000000" w:rsidRPr="00000000">
        <w:rPr>
          <w:b w:val="1"/>
          <w:vertAlign w:val="baseline"/>
          <w:rtl w:val="0"/>
        </w:rPr>
        <w:t xml:space="preserve">(projet)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numéros d'employé et dates de début d'affectation des employés travaillant sur le projet 122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Num_Employe, Debut_Affect</w:t>
      </w:r>
      <w:r w:rsidDel="00000000" w:rsidR="00000000" w:rsidRPr="00000000">
        <w:rPr>
          <w:b w:val="1"/>
          <w:vertAlign w:val="baseline"/>
          <w:rtl w:val="0"/>
        </w:rPr>
        <w:t xml:space="preserve"> (σ</w:t>
      </w:r>
      <w:r w:rsidDel="00000000" w:rsidR="00000000" w:rsidRPr="00000000">
        <w:rPr>
          <w:b w:val="1"/>
          <w:vertAlign w:val="subscript"/>
          <w:rtl w:val="0"/>
        </w:rPr>
        <w:t xml:space="preserve">Num_Projet = 122</w:t>
      </w:r>
      <w:r w:rsidDel="00000000" w:rsidR="00000000" w:rsidRPr="00000000">
        <w:rPr>
          <w:b w:val="1"/>
          <w:vertAlign w:val="baseline"/>
          <w:rtl w:val="0"/>
        </w:rPr>
        <w:t xml:space="preserve"> (affectation))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concepteurs ayant travaillé sur un projet dont le budget est supérieur ou égal à 100000.00 DA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</w:t>
      </w:r>
      <w:r w:rsidDel="00000000" w:rsidR="00000000" w:rsidRPr="00000000">
        <w:rPr>
          <w:b w:val="1"/>
          <w:vertAlign w:val="baseline"/>
          <w:rtl w:val="0"/>
        </w:rPr>
        <w:t xml:space="preserve"> (σ </w:t>
      </w:r>
      <w:r w:rsidDel="00000000" w:rsidR="00000000" w:rsidRPr="00000000">
        <w:rPr>
          <w:b w:val="1"/>
          <w:vertAlign w:val="subscript"/>
          <w:rtl w:val="0"/>
        </w:rPr>
        <w:t xml:space="preserve">Fonction = "Concepteur"</w:t>
      </w:r>
      <w:r w:rsidDel="00000000" w:rsidR="00000000" w:rsidRPr="00000000">
        <w:rPr>
          <w:b w:val="1"/>
          <w:vertAlign w:val="baseline"/>
          <w:rtl w:val="0"/>
        </w:rPr>
        <w:t xml:space="preserve"> (employe)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⋈ </w:t>
      </w:r>
      <w:r w:rsidDel="00000000" w:rsidR="00000000" w:rsidRPr="00000000">
        <w:rPr>
          <w:b w:val="1"/>
          <w:vertAlign w:val="baseline"/>
          <w:rtl w:val="0"/>
        </w:rPr>
        <w:t xml:space="preserve">affectation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⋈ </w:t>
      </w:r>
      <w:r w:rsidDel="00000000" w:rsidR="00000000" w:rsidRPr="00000000">
        <w:rPr>
          <w:b w:val="1"/>
          <w:vertAlign w:val="baseline"/>
          <w:rtl w:val="0"/>
        </w:rPr>
        <w:t xml:space="preserve">σ </w:t>
      </w:r>
      <w:r w:rsidDel="00000000" w:rsidR="00000000" w:rsidRPr="00000000">
        <w:rPr>
          <w:b w:val="1"/>
          <w:vertAlign w:val="subscript"/>
          <w:rtl w:val="0"/>
        </w:rPr>
        <w:t xml:space="preserve">Budget&lt;=100000</w:t>
      </w:r>
      <w:r w:rsidDel="00000000" w:rsidR="00000000" w:rsidRPr="00000000">
        <w:rPr>
          <w:b w:val="1"/>
          <w:vertAlign w:val="baseline"/>
          <w:rtl w:val="0"/>
        </w:rPr>
        <w:t xml:space="preserve"> (projet))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numéros des concepteurs qui ne sont affectés à aucun projet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Num_Employe</w:t>
      </w:r>
      <w:r w:rsidDel="00000000" w:rsidR="00000000" w:rsidRPr="00000000">
        <w:rPr>
          <w:b w:val="1"/>
          <w:vertAlign w:val="baseline"/>
          <w:rtl w:val="0"/>
        </w:rPr>
        <w:t xml:space="preserve"> (σ </w:t>
      </w:r>
      <w:r w:rsidDel="00000000" w:rsidR="00000000" w:rsidRPr="00000000">
        <w:rPr>
          <w:b w:val="1"/>
          <w:vertAlign w:val="subscript"/>
          <w:rtl w:val="0"/>
        </w:rPr>
        <w:t xml:space="preserve">Fonction = "Concepteur"</w:t>
      </w:r>
      <w:r w:rsidDel="00000000" w:rsidR="00000000" w:rsidRPr="00000000">
        <w:rPr>
          <w:b w:val="1"/>
          <w:vertAlign w:val="baseline"/>
          <w:rtl w:val="0"/>
        </w:rPr>
        <w:t xml:space="preserve"> (employe)) - π </w:t>
      </w:r>
      <w:r w:rsidDel="00000000" w:rsidR="00000000" w:rsidRPr="00000000">
        <w:rPr>
          <w:b w:val="1"/>
          <w:vertAlign w:val="subscript"/>
          <w:rtl w:val="0"/>
        </w:rPr>
        <w:t xml:space="preserve">Num_Employe</w:t>
      </w:r>
      <w:r w:rsidDel="00000000" w:rsidR="00000000" w:rsidRPr="00000000">
        <w:rPr>
          <w:b w:val="1"/>
          <w:vertAlign w:val="baseline"/>
          <w:rtl w:val="0"/>
        </w:rPr>
        <w:t xml:space="preserve"> (affectation)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concepteurs  qui ne sont affectés à aucun projet ?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R1 = π </w:t>
      </w:r>
      <w:r w:rsidDel="00000000" w:rsidR="00000000" w:rsidRPr="00000000">
        <w:rPr>
          <w:b w:val="1"/>
          <w:vertAlign w:val="subscript"/>
          <w:rtl w:val="0"/>
        </w:rPr>
        <w:t xml:space="preserve">Num_Employe</w:t>
      </w:r>
      <w:r w:rsidDel="00000000" w:rsidR="00000000" w:rsidRPr="00000000">
        <w:rPr>
          <w:b w:val="1"/>
          <w:vertAlign w:val="baseline"/>
          <w:rtl w:val="0"/>
        </w:rPr>
        <w:t xml:space="preserve"> (σ </w:t>
      </w:r>
      <w:r w:rsidDel="00000000" w:rsidR="00000000" w:rsidRPr="00000000">
        <w:rPr>
          <w:b w:val="1"/>
          <w:vertAlign w:val="subscript"/>
          <w:rtl w:val="0"/>
        </w:rPr>
        <w:t xml:space="preserve">Fonction = "Concepteur"</w:t>
      </w:r>
      <w:r w:rsidDel="00000000" w:rsidR="00000000" w:rsidRPr="00000000">
        <w:rPr>
          <w:b w:val="1"/>
          <w:vertAlign w:val="baseline"/>
          <w:rtl w:val="0"/>
        </w:rPr>
        <w:t xml:space="preserve"> (employe))</w:t>
        <w:br w:type="textWrapping"/>
        <w:t xml:space="preserve">R2 = π </w:t>
      </w:r>
      <w:r w:rsidDel="00000000" w:rsidR="00000000" w:rsidRPr="00000000">
        <w:rPr>
          <w:b w:val="1"/>
          <w:vertAlign w:val="subscript"/>
          <w:rtl w:val="0"/>
        </w:rPr>
        <w:t xml:space="preserve">Num_Employe</w:t>
      </w:r>
      <w:r w:rsidDel="00000000" w:rsidR="00000000" w:rsidRPr="00000000">
        <w:rPr>
          <w:b w:val="1"/>
          <w:vertAlign w:val="baseline"/>
          <w:rtl w:val="0"/>
        </w:rPr>
        <w:t xml:space="preserve"> (affectation)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</w:t>
      </w:r>
      <w:r w:rsidDel="00000000" w:rsidR="00000000" w:rsidRPr="00000000">
        <w:rPr>
          <w:b w:val="1"/>
          <w:vertAlign w:val="baseline"/>
          <w:rtl w:val="0"/>
        </w:rPr>
        <w:t xml:space="preserve"> ((R1 – R2)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⋈ </w:t>
      </w:r>
      <w:r w:rsidDel="00000000" w:rsidR="00000000" w:rsidRPr="00000000">
        <w:rPr>
          <w:b w:val="1"/>
          <w:vertAlign w:val="baseline"/>
          <w:rtl w:val="0"/>
        </w:rPr>
        <w:t xml:space="preserve">employe)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employés ayant travaillé sur les projets 122 et 108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R1 = π </w:t>
      </w:r>
      <w:r w:rsidDel="00000000" w:rsidR="00000000" w:rsidRPr="00000000">
        <w:rPr>
          <w:b w:val="1"/>
          <w:vertAlign w:val="subscript"/>
          <w:rtl w:val="0"/>
        </w:rPr>
        <w:t xml:space="preserve">Num_Employe, Nom, Prenom, Fonction, Est_Cadre, Date_Naissance</w:t>
      </w:r>
      <w:r w:rsidDel="00000000" w:rsidR="00000000" w:rsidRPr="00000000">
        <w:rPr>
          <w:b w:val="1"/>
          <w:vertAlign w:val="baseline"/>
          <w:rtl w:val="0"/>
        </w:rPr>
        <w:t xml:space="preserve"> (employe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⋈ </w:t>
      </w:r>
      <w:r w:rsidDel="00000000" w:rsidR="00000000" w:rsidRPr="00000000">
        <w:rPr>
          <w:b w:val="1"/>
          <w:vertAlign w:val="baseline"/>
          <w:rtl w:val="0"/>
        </w:rPr>
        <w:t xml:space="preserve">σ </w:t>
      </w:r>
      <w:r w:rsidDel="00000000" w:rsidR="00000000" w:rsidRPr="00000000">
        <w:rPr>
          <w:b w:val="1"/>
          <w:vertAlign w:val="subscript"/>
          <w:rtl w:val="0"/>
        </w:rPr>
        <w:t xml:space="preserve">Num_Projet = 122</w:t>
      </w:r>
      <w:r w:rsidDel="00000000" w:rsidR="00000000" w:rsidRPr="00000000">
        <w:rPr>
          <w:b w:val="1"/>
          <w:vertAlign w:val="baseline"/>
          <w:rtl w:val="0"/>
        </w:rPr>
        <w:t xml:space="preserve"> (affectation)) </w:t>
        <w:br w:type="textWrapping"/>
        <w:t xml:space="preserve">R2 = π </w:t>
      </w:r>
      <w:r w:rsidDel="00000000" w:rsidR="00000000" w:rsidRPr="00000000">
        <w:rPr>
          <w:b w:val="1"/>
          <w:vertAlign w:val="subscript"/>
          <w:rtl w:val="0"/>
        </w:rPr>
        <w:t xml:space="preserve">Num_Employe, Nom, Prenom, Fonction, Est_Cadre, Date_Naissance</w:t>
      </w:r>
      <w:r w:rsidDel="00000000" w:rsidR="00000000" w:rsidRPr="00000000">
        <w:rPr>
          <w:b w:val="1"/>
          <w:vertAlign w:val="baseline"/>
          <w:rtl w:val="0"/>
        </w:rPr>
        <w:t xml:space="preserve"> (employe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⋈ </w:t>
      </w:r>
      <w:r w:rsidDel="00000000" w:rsidR="00000000" w:rsidRPr="00000000">
        <w:rPr>
          <w:b w:val="1"/>
          <w:vertAlign w:val="baseline"/>
          <w:rtl w:val="0"/>
        </w:rPr>
        <w:t xml:space="preserve">σ </w:t>
      </w:r>
      <w:r w:rsidDel="00000000" w:rsidR="00000000" w:rsidRPr="00000000">
        <w:rPr>
          <w:b w:val="1"/>
          <w:vertAlign w:val="subscript"/>
          <w:rtl w:val="0"/>
        </w:rPr>
        <w:t xml:space="preserve">Num_Projet = 108</w:t>
      </w:r>
      <w:r w:rsidDel="00000000" w:rsidR="00000000" w:rsidRPr="00000000">
        <w:rPr>
          <w:b w:val="1"/>
          <w:vertAlign w:val="baseline"/>
          <w:rtl w:val="0"/>
        </w:rPr>
        <w:t xml:space="preserve"> (affectation))</w:t>
        <w:br w:type="textWrapping"/>
        <w:t xml:space="preserve">R1 ∩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qui sont affectés à tous les projets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R1 =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Num_Employe, Num_Projet</w:t>
      </w:r>
      <w:r w:rsidDel="00000000" w:rsidR="00000000" w:rsidRPr="00000000">
        <w:rPr>
          <w:b w:val="1"/>
          <w:vertAlign w:val="baseline"/>
          <w:rtl w:val="0"/>
        </w:rPr>
        <w:t xml:space="preserve"> (affectation)</w:t>
        <w:br w:type="textWrapping"/>
        <w:t xml:space="preserve">R2 = π </w:t>
      </w:r>
      <w:r w:rsidDel="00000000" w:rsidR="00000000" w:rsidRPr="00000000">
        <w:rPr>
          <w:b w:val="1"/>
          <w:vertAlign w:val="subscript"/>
          <w:rtl w:val="0"/>
        </w:rPr>
        <w:t xml:space="preserve">Num_Projet</w:t>
      </w:r>
      <w:r w:rsidDel="00000000" w:rsidR="00000000" w:rsidRPr="00000000">
        <w:rPr>
          <w:b w:val="1"/>
          <w:vertAlign w:val="baseline"/>
          <w:rtl w:val="0"/>
        </w:rPr>
        <w:t xml:space="preserve">(projet)</w:t>
        <w:br w:type="textWrapping"/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</w:t>
      </w:r>
      <w:r w:rsidDel="00000000" w:rsidR="00000000" w:rsidRPr="00000000">
        <w:rPr>
          <w:b w:val="1"/>
          <w:vertAlign w:val="baseline"/>
          <w:rtl w:val="0"/>
        </w:rPr>
        <w:t xml:space="preserve"> ((R1 ÷ R2)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⋈ </w:t>
      </w:r>
      <w:r w:rsidDel="00000000" w:rsidR="00000000" w:rsidRPr="00000000">
        <w:rPr>
          <w:b w:val="1"/>
          <w:vertAlign w:val="baseline"/>
          <w:rtl w:val="0"/>
        </w:rPr>
        <w:t xml:space="preserve">employe)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nom et le prénom du supérieur de l'employé 1001 pendant son affectation au projet 122 ?</w:t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π </w:t>
      </w:r>
      <w:r w:rsidDel="00000000" w:rsidR="00000000" w:rsidRPr="00000000">
        <w:rPr>
          <w:b w:val="1"/>
          <w:vertAlign w:val="subscript"/>
          <w:rtl w:val="0"/>
        </w:rPr>
        <w:t xml:space="preserve">Nom, Prenom </w:t>
      </w:r>
      <w:r w:rsidDel="00000000" w:rsidR="00000000" w:rsidRPr="00000000">
        <w:rPr>
          <w:b w:val="1"/>
          <w:vertAlign w:val="baseline"/>
          <w:rtl w:val="0"/>
        </w:rPr>
        <w:t xml:space="preserve">(π</w:t>
      </w:r>
      <w:r w:rsidDel="00000000" w:rsidR="00000000" w:rsidRPr="00000000">
        <w:rPr>
          <w:b w:val="1"/>
          <w:vertAlign w:val="subscript"/>
          <w:rtl w:val="0"/>
        </w:rPr>
        <w:t xml:space="preserve">Superieur</w:t>
      </w:r>
      <w:r w:rsidDel="00000000" w:rsidR="00000000" w:rsidRPr="00000000">
        <w:rPr>
          <w:b w:val="1"/>
          <w:vertAlign w:val="baseline"/>
          <w:rtl w:val="0"/>
        </w:rPr>
        <w:t xml:space="preserve"> (σ </w:t>
      </w:r>
      <w:r w:rsidDel="00000000" w:rsidR="00000000" w:rsidRPr="00000000">
        <w:rPr>
          <w:b w:val="1"/>
          <w:vertAlign w:val="subscript"/>
          <w:rtl w:val="0"/>
        </w:rPr>
        <w:t xml:space="preserve">Num_Employe = 1001 and Num_Projet = 122</w:t>
      </w:r>
      <w:r w:rsidDel="00000000" w:rsidR="00000000" w:rsidRPr="00000000">
        <w:rPr>
          <w:b w:val="1"/>
          <w:vertAlign w:val="baseline"/>
          <w:rtl w:val="0"/>
        </w:rPr>
        <w:t xml:space="preserve"> (affectation))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⋈ </w:t>
      </w:r>
      <w:r w:rsidDel="00000000" w:rsidR="00000000" w:rsidRPr="00000000">
        <w:rPr>
          <w:b w:val="1"/>
          <w:vertAlign w:val="subscript"/>
          <w:rtl w:val="0"/>
        </w:rPr>
        <w:t xml:space="preserve">Superieur=Num_Employe</w:t>
      </w:r>
      <w:r w:rsidDel="00000000" w:rsidR="00000000" w:rsidRPr="00000000">
        <w:rPr>
          <w:b w:val="1"/>
          <w:vertAlign w:val="baseline"/>
          <w:rtl w:val="0"/>
        </w:rPr>
        <w:t xml:space="preserve"> employe)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Exercice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Répondre aux questions de l'exercice précédent en utilisant le calcul relationnel à variables tuples.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 tous les employés ?</w:t>
        <w:br w:type="textWrapping"/>
        <w:t xml:space="preserve">{t / </w:t>
      </w:r>
      <w:r w:rsidDel="00000000" w:rsidR="00000000" w:rsidRPr="00000000">
        <w:rPr>
          <w:vertAlign w:val="baseline"/>
          <w:rtl w:val="0"/>
        </w:rPr>
        <w:t xml:space="preserve">∃e, employe(e) ∧ t.Nom = e.Nom ∧ t.Prenom = e.Prenom} 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"/>
        </w:numPr>
        <w:ind w:left="360" w:hanging="36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occupant la fonction de concepteur ?</w:t>
        <w:br w:type="textWrapping"/>
        <w:t xml:space="preserve">{t / ∃e, employe(e) ∧ e.Fonction = “Concepteur” ∧ t.Nom = e.Nom ∧ t.Prenom = e.Prenom}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"/>
        </w:numPr>
        <w:spacing w:line="240" w:lineRule="auto"/>
        <w:ind w:left="360" w:hanging="36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noms, prénoms et fonctions des employés qui ne sont pas administrateurs ?</w:t>
        <w:br w:type="textWrapping"/>
        <w:t xml:space="preserve">{t / ∃e, employe(e) ∧ e.Fonction &lt;&gt; “Administrateur”  ∧ t.Nom = e.Nom ∧ t.Prenom = e.Prenom ∧ t.Fonction = e.Fonction}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de moins de 30 ans (né avant le 01/01/1987) occupant la fonction d'analyste ou de technicien ?</w:t>
        <w:br w:type="textWrapping"/>
        <w:t xml:space="preserve">{t / ∃e, employe(e) ∧ e.Date_Naissance &gt;= “1987-01-01” (e.Fonction = “Analyste” ∨ e.Fonction = “Technicien”) ∧ t.Nom = e.Nom ∧ t.Prenom = e.Prenom}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cadres nés entre 1975 et 1985 ?</w:t>
        <w:br w:type="textWrapping"/>
        <w:t xml:space="preserve">{t / ∃e, employe(e) ∧ e.Est_Cadre = true ∧ e.Date_Naissance &gt;= “01-01-1975” ∧ e.Date_Naissance &lt;= “31-12-1985” ∧ t.Num_Employe = e.Num_Employe ∧ t.Nom = e.Nom ∧ t.Prenom = e.Prenom ∧ t.Date_Naissance = e.Date_Naissance ∧ t.Fonction = e.Fonction ∧ t.Est_Cadre = e.Est_Cadre }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projets qui se sont terminés au cours de l'année 2011 ?</w:t>
        <w:br w:type="textWrapping"/>
        <w:t xml:space="preserve">{t / ∃p, projet(p) ∧ p.Date_Fin &gt;= “01-01-2011” ∧ p.Date_Fin &lt;= “31-12-2011” ∧ t.Num_Projet = p.Num_Projet ∧ t.Description = p.Description ∧ t.Date_Debut = p.Date_Debut ∧ t.Date_Fin = p.Date_Fin ∧ t.Budget = p.Budget}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numéros d'employé et dates de début d'affectation des employés travaillant sur le projet 122 ?</w:t>
        <w:br w:type="textWrapping"/>
        <w:t xml:space="preserve">{t / ∃a, affectation(a) ∧ a.Num_Projet = 122 ∧  t.Num_Projet = a.Num_Projet ∧ t.Debut_Affect = a.Debut_Affect  }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concepteurs ayant travaillé sur un projet dont le budget est supérieur ou égal à 100000.00 DA ?</w:t>
        <w:br w:type="textWrapping"/>
        <w:t xml:space="preserve">{t / ∃e, ∃a, ∃p, employe(e) ∧ affectation(a) ∧ projet(p) ∧ e.Fonction = “Concepteur” ∧ p.Budget &gt;= 100000 ∧ e.Num_Employe = a.Num_Employe ∧ a.Num_Projet = p.Num_Projet ∧ t.Nom = e.Nom ∧ t.Prenom = e.Prenom}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numéros des concepteurs qui ne sont affectés à aucun projet ?</w:t>
        <w:br w:type="textWrapping"/>
        <w:t xml:space="preserve">{t / ∃e, ∀a, employe(e) ∧ e.Fonction = “Concepteur”  ∧ t.Num_Employe = e.Num_Employe ∧ </w:t>
        <w:br w:type="textWrapping"/>
        <w:t xml:space="preserve">¬(affectation(a) ∧ t.Num_Employe = a.Num_Employe)}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concepteurs  qui ne sont affectés à aucun projet ?</w:t>
        <w:br w:type="textWrapping"/>
        <w:t xml:space="preserve">{t / ∃e, ∀a, employe(e) ∧ e.Fonction = “Concepteur”  ∧ t.Num_Employe = e.Num_Employe ∧ t.Nom = e.Nom ∧ t.Prenom = e.Prenom ∧ ¬(affectation(a) ∧ t.Num_Employe = a.Num_Employe)}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employés ayant travaillé sur les projets 122 et 108 ?</w:t>
        <w:br w:type="textWrapping"/>
        <w:t xml:space="preserve">{t / ∃e, ∃a1, ∃a2, employe(e) ∧ affectation(a1) ∧ affectation(a2) ∧ p1.Num_projet = 122 ∧ p2.Num_projet = 108 ∧ e.Num_Employe = a1.Num_Employe ∧ e.Num_Employe = a2.Num_Employe ∧ t.Num_employe = e.Num_Employe ∧ t.Nom = e.Nom ∧ t.Prenom = e.Prenom ∧ t.Date_Naissance = e.Date_Naissance ∧ t.Fonction = e.Fonction ∧ t.Est_Cadre = e.Est_Cadre }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qui sont affectés à tous les projets ?</w:t>
        <w:br w:type="textWrapping"/>
        <w:t xml:space="preserve">{t / ∃e, employe(e) ∧∀p, Projet(p) =&gt; (∃a, affectation(a) ∧ e.Num_Employe = a.Num_Employe ∧ a.Num_Projet = p.Num_Projet) ∧ t.Nom = e.Nom ∧ t.Prenom = e.Prenom }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2"/>
        </w:numPr>
        <w:spacing w:after="0" w:lineRule="auto"/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nom et le prénom du supérieur de l'employé 1001 pendant son affectation au projet 122 ?</w:t>
        <w:br w:type="textWrapping"/>
        <w:t xml:space="preserve">{t / ∃e, ∃a,  employe(e) ∧ affectation(a) ∧ a.Num_Employe = 1001∧ e.Num_Employe = a.Superieur ∧ t.Nom= e.Nom ∧ t.Prenom = e.Prenom}</w:t>
        <w:br w:type="textWrapping"/>
        <w:br w:type="textWrapping"/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56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52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pBdr>
        <w:bottom w:color="943634" w:space="1" w:sz="12" w:val="thinThickSmallGap"/>
      </w:pBdr>
      <w:suppressAutoHyphens w:val="1"/>
      <w:spacing w:after="200" w:before="400" w:line="252" w:lineRule="auto"/>
      <w:ind w:leftChars="-1" w:rightChars="0" w:firstLineChars="-1"/>
      <w:jc w:val="center"/>
      <w:textDirection w:val="btLr"/>
      <w:textAlignment w:val="top"/>
      <w:outlineLvl w:val="0"/>
    </w:pPr>
    <w:rPr>
      <w:caps w:val="1"/>
      <w:color w:val="632423"/>
      <w:spacing w:val="20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Titre2">
    <w:name w:val="Titre 2"/>
    <w:basedOn w:val="Normal"/>
    <w:next w:val="Normal"/>
    <w:autoRedefine w:val="0"/>
    <w:hidden w:val="0"/>
    <w:qFormat w:val="1"/>
    <w:pPr>
      <w:pBdr>
        <w:bottom w:color="622423" w:space="1" w:sz="4" w:val="single"/>
      </w:pBdr>
      <w:suppressAutoHyphens w:val="1"/>
      <w:spacing w:after="200" w:before="400" w:line="252" w:lineRule="auto"/>
      <w:ind w:leftChars="-1" w:rightChars="0" w:firstLineChars="-1"/>
      <w:jc w:val="center"/>
      <w:textDirection w:val="btLr"/>
      <w:textAlignment w:val="top"/>
      <w:outlineLvl w:val="1"/>
    </w:pPr>
    <w:rPr>
      <w:caps w:val="1"/>
      <w:color w:val="632423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Titre3">
    <w:name w:val="Titre 3"/>
    <w:basedOn w:val="Normal"/>
    <w:next w:val="Normal"/>
    <w:autoRedefine w:val="0"/>
    <w:hidden w:val="0"/>
    <w:qFormat w:val="1"/>
    <w:pPr>
      <w:pBdr>
        <w:top w:color="622423" w:space="1" w:sz="4" w:val="dotted"/>
        <w:bottom w:color="622423" w:space="1" w:sz="4" w:val="dotted"/>
      </w:pBdr>
      <w:suppressAutoHyphens w:val="1"/>
      <w:spacing w:after="200" w:before="300" w:line="252" w:lineRule="auto"/>
      <w:ind w:leftChars="-1" w:rightChars="0" w:firstLineChars="-1"/>
      <w:jc w:val="center"/>
      <w:textDirection w:val="btLr"/>
      <w:textAlignment w:val="top"/>
      <w:outlineLvl w:val="2"/>
    </w:pPr>
    <w:rPr>
      <w:caps w:val="1"/>
      <w:color w:val="622423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Titre4">
    <w:name w:val="Titre 4"/>
    <w:basedOn w:val="Normal"/>
    <w:next w:val="Normal"/>
    <w:autoRedefine w:val="0"/>
    <w:hidden w:val="0"/>
    <w:qFormat w:val="1"/>
    <w:pPr>
      <w:pBdr>
        <w:bottom w:color="943634" w:space="1" w:sz="4" w:val="dotted"/>
      </w:pBd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3"/>
    </w:pPr>
    <w:rPr>
      <w:caps w:val="1"/>
      <w:color w:val="622423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1"/>
    <w:pPr>
      <w:suppressAutoHyphens w:val="1"/>
      <w:spacing w:after="120" w:before="320" w:line="252" w:lineRule="auto"/>
      <w:ind w:leftChars="-1" w:rightChars="0" w:firstLineChars="-1"/>
      <w:jc w:val="center"/>
      <w:textDirection w:val="btLr"/>
      <w:textAlignment w:val="top"/>
      <w:outlineLvl w:val="4"/>
    </w:pPr>
    <w:rPr>
      <w:caps w:val="1"/>
      <w:color w:val="622423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5"/>
    </w:pPr>
    <w:rPr>
      <w:caps w:val="1"/>
      <w:color w:val="943634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6"/>
    </w:pPr>
    <w:rPr>
      <w:i w:val="1"/>
      <w:iCs w:val="1"/>
      <w:caps w:val="1"/>
      <w:color w:val="943634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7"/>
    </w:pPr>
    <w:rPr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1"/>
    <w:pPr>
      <w:suppressAutoHyphens w:val="1"/>
      <w:spacing w:after="120" w:line="252" w:lineRule="auto"/>
      <w:ind w:leftChars="-1" w:rightChars="0" w:firstLineChars="-1"/>
      <w:jc w:val="center"/>
      <w:textDirection w:val="btLr"/>
      <w:textAlignment w:val="top"/>
      <w:outlineLvl w:val="8"/>
    </w:pPr>
    <w:rPr>
      <w:i w:val="1"/>
      <w:iCs w:val="1"/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itre1Car">
    <w:name w:val="Titre 1 Car"/>
    <w:next w:val="Titre1Car"/>
    <w:autoRedefine w:val="0"/>
    <w:hidden w:val="0"/>
    <w:qFormat w:val="0"/>
    <w:rPr>
      <w:caps w:val="1"/>
      <w:color w:val="632423"/>
      <w:spacing w:val="20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itre2Car">
    <w:name w:val="Titre 2 Car"/>
    <w:next w:val="Titre2Car"/>
    <w:autoRedefine w:val="0"/>
    <w:hidden w:val="0"/>
    <w:qFormat w:val="0"/>
    <w:rPr>
      <w:caps w:val="1"/>
      <w:color w:val="632423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itre3Car">
    <w:name w:val="Titre 3 Car"/>
    <w:next w:val="Titre3Car"/>
    <w:autoRedefine w:val="0"/>
    <w:hidden w:val="0"/>
    <w:qFormat w:val="0"/>
    <w:rPr>
      <w:caps w:val="1"/>
      <w:color w:val="622423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itre4Car">
    <w:name w:val="Titre 4 Car"/>
    <w:next w:val="Titre4Car"/>
    <w:autoRedefine w:val="0"/>
    <w:hidden w:val="0"/>
    <w:qFormat w:val="0"/>
    <w:rPr>
      <w:caps w:val="1"/>
      <w:color w:val="622423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itre5Car">
    <w:name w:val="Titre 5 Car"/>
    <w:next w:val="Titre5Car"/>
    <w:autoRedefine w:val="0"/>
    <w:hidden w:val="0"/>
    <w:qFormat w:val="0"/>
    <w:rPr>
      <w:caps w:val="1"/>
      <w:color w:val="622423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itre6Car">
    <w:name w:val="Titre 6 Car"/>
    <w:next w:val="Titre6Car"/>
    <w:autoRedefine w:val="0"/>
    <w:hidden w:val="0"/>
    <w:qFormat w:val="0"/>
    <w:rPr>
      <w:caps w:val="1"/>
      <w:color w:val="943634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itre7Car">
    <w:name w:val="Titre 7 Car"/>
    <w:next w:val="Titre7Car"/>
    <w:autoRedefine w:val="0"/>
    <w:hidden w:val="0"/>
    <w:qFormat w:val="0"/>
    <w:rPr>
      <w:i w:val="1"/>
      <w:iCs w:val="1"/>
      <w:caps w:val="1"/>
      <w:color w:val="943634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itre8Car">
    <w:name w:val="Titre 8 Car"/>
    <w:next w:val="Titre8Car"/>
    <w:autoRedefine w:val="0"/>
    <w:hidden w:val="0"/>
    <w:qFormat w:val="0"/>
    <w:rPr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Titre9Car">
    <w:name w:val="Titre 9 Car"/>
    <w:next w:val="Titre9Car"/>
    <w:autoRedefine w:val="0"/>
    <w:hidden w:val="0"/>
    <w:qFormat w:val="0"/>
    <w:rPr>
      <w:i w:val="1"/>
      <w:iCs w:val="1"/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égende">
    <w:name w:val="Légende"/>
    <w:basedOn w:val="Normal"/>
    <w:next w:val="Normal"/>
    <w:autoRedefine w:val="0"/>
    <w:hidden w:val="0"/>
    <w:qFormat w:val="1"/>
    <w:pPr>
      <w:suppressAutoHyphens w:val="1"/>
      <w:spacing w:after="200" w:line="252" w:lineRule="auto"/>
      <w:ind w:leftChars="-1" w:rightChars="0" w:firstLineChars="-1"/>
      <w:textDirection w:val="btLr"/>
      <w:textAlignment w:val="top"/>
      <w:outlineLvl w:val="0"/>
    </w:pPr>
    <w:rPr>
      <w:caps w:val="1"/>
      <w:spacing w:val="10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Titre">
    <w:name w:val="Titre"/>
    <w:basedOn w:val="Normal"/>
    <w:next w:val="Normal"/>
    <w:autoRedefine w:val="0"/>
    <w:hidden w:val="0"/>
    <w:qFormat w:val="0"/>
    <w:pPr>
      <w:pBdr>
        <w:top w:color="632423" w:space="1" w:sz="2" w:val="dotted"/>
        <w:bottom w:color="632423" w:space="6" w:sz="2" w:val="dotted"/>
      </w:pBdr>
      <w:suppressAutoHyphens w:val="1"/>
      <w:spacing w:after="300" w:before="500" w:line="240" w:lineRule="auto"/>
      <w:ind w:leftChars="-1" w:rightChars="0" w:firstLineChars="-1"/>
      <w:jc w:val="center"/>
      <w:textDirection w:val="btLr"/>
      <w:textAlignment w:val="top"/>
      <w:outlineLvl w:val="0"/>
    </w:pPr>
    <w:rPr>
      <w:caps w:val="1"/>
      <w:color w:val="632423"/>
      <w:spacing w:val="50"/>
      <w:w w:val="100"/>
      <w:position w:val="-1"/>
      <w:sz w:val="44"/>
      <w:szCs w:val="44"/>
      <w:effect w:val="none"/>
      <w:vertAlign w:val="baseline"/>
      <w:cs w:val="0"/>
      <w:em w:val="none"/>
      <w:lang w:bidi="en-US" w:eastAsia="en-US" w:val="en-US"/>
    </w:rPr>
  </w:style>
  <w:style w:type="character" w:styleId="TitreCar">
    <w:name w:val="Titre Car"/>
    <w:next w:val="TitreCar"/>
    <w:autoRedefine w:val="0"/>
    <w:hidden w:val="0"/>
    <w:qFormat w:val="0"/>
    <w:rPr>
      <w:caps w:val="1"/>
      <w:color w:val="632423"/>
      <w:spacing w:val="50"/>
      <w:w w:val="100"/>
      <w:position w:val="-1"/>
      <w:sz w:val="44"/>
      <w:szCs w:val="44"/>
      <w:effect w:val="none"/>
      <w:vertAlign w:val="baseline"/>
      <w:cs w:val="0"/>
      <w:em w:val="none"/>
      <w:lang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suppressAutoHyphens w:val="1"/>
      <w:spacing w:after="560" w:line="240" w:lineRule="auto"/>
      <w:ind w:leftChars="-1" w:rightChars="0" w:firstLineChars="-1"/>
      <w:jc w:val="center"/>
      <w:textDirection w:val="btLr"/>
      <w:textAlignment w:val="top"/>
      <w:outlineLvl w:val="0"/>
    </w:pPr>
    <w:rPr>
      <w:caps w:val="1"/>
      <w:spacing w:val="20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character" w:styleId="Sous-titreCar">
    <w:name w:val="Sous-titre Car"/>
    <w:next w:val="Sous-titreCar"/>
    <w:autoRedefine w:val="0"/>
    <w:hidden w:val="0"/>
    <w:qFormat w:val="0"/>
    <w:rPr>
      <w:caps w:val="1"/>
      <w:spacing w:val="2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Élevé">
    <w:name w:val="Élevé"/>
    <w:next w:val="Élevé"/>
    <w:autoRedefine w:val="0"/>
    <w:hidden w:val="0"/>
    <w:qFormat w:val="0"/>
    <w:rPr>
      <w:b w:val="1"/>
      <w:bCs w:val="1"/>
      <w:color w:val="943634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Accentuation">
    <w:name w:val="Accentuation"/>
    <w:next w:val="Accentuation"/>
    <w:autoRedefine w:val="0"/>
    <w:hidden w:val="0"/>
    <w:qFormat w:val="0"/>
    <w:rPr>
      <w:cap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ansinterligne">
    <w:name w:val="Sans interligne"/>
    <w:basedOn w:val="Normal"/>
    <w:next w:val="Sansinterlign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SansinterligneCar">
    <w:name w:val="Sans interligne Car"/>
    <w:basedOn w:val="Policepardéfaut"/>
    <w:next w:val="Sansinterlign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after="200" w:line="252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Citation">
    <w:name w:val="Citation"/>
    <w:basedOn w:val="Normal"/>
    <w:next w:val="Normal"/>
    <w:autoRedefine w:val="0"/>
    <w:hidden w:val="0"/>
    <w:qFormat w:val="0"/>
    <w:pPr>
      <w:suppressAutoHyphens w:val="1"/>
      <w:spacing w:after="200" w:line="252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CitationCar">
    <w:name w:val="Citation Car"/>
    <w:next w:val="CitationCar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Citationintense">
    <w:name w:val="Citation intense"/>
    <w:basedOn w:val="Normal"/>
    <w:next w:val="Normal"/>
    <w:autoRedefine w:val="0"/>
    <w:hidden w:val="0"/>
    <w:qFormat w:val="0"/>
    <w:pPr>
      <w:pBdr>
        <w:top w:color="632423" w:space="10" w:sz="2" w:val="dotted"/>
        <w:bottom w:color="632423" w:space="4" w:sz="2" w:val="dotted"/>
      </w:pBdr>
      <w:suppressAutoHyphens w:val="1"/>
      <w:spacing w:after="200" w:before="160" w:line="300" w:lineRule="auto"/>
      <w:ind w:left="1440" w:right="1440" w:leftChars="-1" w:rightChars="0" w:firstLineChars="-1"/>
      <w:textDirection w:val="btLr"/>
      <w:textAlignment w:val="top"/>
      <w:outlineLvl w:val="0"/>
    </w:pPr>
    <w:rPr>
      <w:caps w:val="1"/>
      <w:color w:val="622423"/>
      <w:spacing w:val="5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CitationintenseCar">
    <w:name w:val="Citation intense Car"/>
    <w:next w:val="CitationintenseCar"/>
    <w:autoRedefine w:val="0"/>
    <w:hidden w:val="0"/>
    <w:qFormat w:val="0"/>
    <w:rPr>
      <w:caps w:val="1"/>
      <w:color w:val="622423"/>
      <w:spacing w:val="5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Accentuationdiscrète">
    <w:name w:val="Accentuation discrète"/>
    <w:next w:val="Accentuationdiscrèt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Forteaccentuation">
    <w:name w:val="Forte accentuation"/>
    <w:next w:val="Forteaccentuation"/>
    <w:autoRedefine w:val="0"/>
    <w:hidden w:val="0"/>
    <w:qFormat w:val="0"/>
    <w:rPr>
      <w:i w:val="1"/>
      <w:iCs w:val="1"/>
      <w:caps w:val="1"/>
      <w:spacing w:val="1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Référencepâle">
    <w:name w:val="Référence pâle"/>
    <w:next w:val="Référencepâle"/>
    <w:autoRedefine w:val="0"/>
    <w:hidden w:val="0"/>
    <w:qFormat w:val="0"/>
    <w:rPr>
      <w:rFonts w:ascii="Calibri" w:cs="Arial" w:eastAsia="Times New Roman" w:hAnsi="Calibri"/>
      <w:i w:val="1"/>
      <w:iCs w:val="1"/>
      <w:color w:val="622423"/>
      <w:w w:val="100"/>
      <w:position w:val="-1"/>
      <w:effect w:val="none"/>
      <w:vertAlign w:val="baseline"/>
      <w:cs w:val="0"/>
      <w:em w:val="none"/>
      <w:lang/>
    </w:rPr>
  </w:style>
  <w:style w:type="character" w:styleId="Référenceintense">
    <w:name w:val="Référence intense"/>
    <w:next w:val="Référenceintense"/>
    <w:autoRedefine w:val="0"/>
    <w:hidden w:val="0"/>
    <w:qFormat w:val="0"/>
    <w:rPr>
      <w:rFonts w:ascii="Calibri" w:cs="Arial" w:eastAsia="Times New Roman" w:hAnsi="Calibri"/>
      <w:b w:val="1"/>
      <w:bCs w:val="1"/>
      <w:i w:val="1"/>
      <w:iCs w:val="1"/>
      <w:color w:val="622423"/>
      <w:w w:val="100"/>
      <w:position w:val="-1"/>
      <w:effect w:val="none"/>
      <w:vertAlign w:val="baseline"/>
      <w:cs w:val="0"/>
      <w:em w:val="none"/>
      <w:lang/>
    </w:rPr>
  </w:style>
  <w:style w:type="character" w:styleId="Titredulivre">
    <w:name w:val="Titre du livre"/>
    <w:next w:val="Titredulivre"/>
    <w:autoRedefine w:val="0"/>
    <w:hidden w:val="0"/>
    <w:qFormat w:val="0"/>
    <w:rPr>
      <w:caps w:val="1"/>
      <w:color w:val="622423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En-têtedetabledesmatières">
    <w:name w:val="En-tête de table des matières"/>
    <w:basedOn w:val="Titre1"/>
    <w:next w:val="Normal"/>
    <w:autoRedefine w:val="0"/>
    <w:hidden w:val="0"/>
    <w:qFormat w:val="1"/>
    <w:pPr>
      <w:pBdr>
        <w:bottom w:color="943634" w:space="1" w:sz="12" w:val="thinThickSmallGap"/>
      </w:pBdr>
      <w:suppressAutoHyphens w:val="1"/>
      <w:spacing w:after="200" w:before="400" w:line="252" w:lineRule="auto"/>
      <w:ind w:leftChars="-1" w:rightChars="0" w:firstLineChars="-1"/>
      <w:jc w:val="center"/>
      <w:textDirection w:val="btLr"/>
      <w:textAlignment w:val="top"/>
      <w:outlineLvl w:val="9"/>
    </w:pPr>
    <w:rPr>
      <w:caps w:val="1"/>
      <w:color w:val="632423"/>
      <w:spacing w:val="20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table" w:styleId="Grille">
    <w:name w:val="Grille"/>
    <w:basedOn w:val="TableauNormal"/>
    <w:next w:val="Grill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+OU2FUqgcrP1A4X1ZJOz3tLidw==">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2017-03-18T08:28:00Z</dcterms:created>
  <dc:creator>Mehdi BENZINE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