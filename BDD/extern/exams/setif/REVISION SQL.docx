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Université FERHAT ABBAS SETIF I</w:t>
      </w:r>
      <w:r w:rsidDel="00000000" w:rsidR="00000000" w:rsidRPr="00000000">
        <w:rPr>
          <w:b w:val="1"/>
          <w:vertAlign w:val="baseline"/>
          <w:rtl w:val="0"/>
        </w:rPr>
        <w:br w:type="textWrapping"/>
      </w:r>
      <w:r w:rsidDel="00000000" w:rsidR="00000000" w:rsidRPr="00000000">
        <w:rPr>
          <w:vertAlign w:val="baseline"/>
          <w:rtl w:val="0"/>
        </w:rPr>
        <w:t xml:space="preserve">Faculté des sciences</w:t>
        <w:br w:type="textWrapping"/>
        <w:t xml:space="preserve">Département d'informatique</w:t>
        <w:br w:type="textWrapping"/>
        <w:t xml:space="preserve">Bases de données</w:t>
        <w:br w:type="textWrapping"/>
        <w:t xml:space="preserve">2</w:t>
      </w:r>
      <w:r w:rsidDel="00000000" w:rsidR="00000000" w:rsidRPr="00000000">
        <w:rPr>
          <w:vertAlign w:val="superscript"/>
          <w:rtl w:val="0"/>
        </w:rPr>
        <w:t xml:space="preserve">ème</w:t>
      </w:r>
      <w:r w:rsidDel="00000000" w:rsidR="00000000" w:rsidRPr="00000000">
        <w:rPr>
          <w:vertAlign w:val="baseline"/>
          <w:rtl w:val="0"/>
        </w:rPr>
        <w:t xml:space="preserve"> année Licence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TD n°3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Exercice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Soit le schéma relationnel suivant:</w:t>
      </w:r>
    </w:p>
    <w:p w:rsidR="00000000" w:rsidDel="00000000" w:rsidP="00000000" w:rsidRDefault="00000000" w:rsidRPr="00000000" w14:paraId="00000005">
      <w:pPr>
        <w:pageBreakBefore w:val="0"/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Projet (</w:t>
      </w:r>
      <w:r w:rsidDel="00000000" w:rsidR="00000000" w:rsidRPr="00000000">
        <w:rPr>
          <w:u w:val="single"/>
          <w:vertAlign w:val="baseline"/>
          <w:rtl w:val="0"/>
        </w:rPr>
        <w:t xml:space="preserve">Num_Projet</w:t>
      </w:r>
      <w:r w:rsidDel="00000000" w:rsidR="00000000" w:rsidRPr="00000000">
        <w:rPr>
          <w:vertAlign w:val="baseline"/>
          <w:rtl w:val="0"/>
        </w:rPr>
        <w:t xml:space="preserve">, Description Date_Début, Date_Fin, Budget) </w:t>
      </w:r>
    </w:p>
    <w:p w:rsidR="00000000" w:rsidDel="00000000" w:rsidP="00000000" w:rsidRDefault="00000000" w:rsidRPr="00000000" w14:paraId="00000006">
      <w:pPr>
        <w:pageBreakBefore w:val="0"/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Employé (</w:t>
      </w:r>
      <w:r w:rsidDel="00000000" w:rsidR="00000000" w:rsidRPr="00000000">
        <w:rPr>
          <w:u w:val="single"/>
          <w:vertAlign w:val="baseline"/>
          <w:rtl w:val="0"/>
        </w:rPr>
        <w:t xml:space="preserve">Num_Employ</w:t>
      </w:r>
      <w:r w:rsidDel="00000000" w:rsidR="00000000" w:rsidRPr="00000000">
        <w:rPr>
          <w:vertAlign w:val="baseline"/>
          <w:rtl w:val="0"/>
        </w:rPr>
        <w:t xml:space="preserve">é, Nom, Prenom, Date_Naissance, Fonction, Est_Cadre)</w:t>
      </w:r>
    </w:p>
    <w:p w:rsidR="00000000" w:rsidDel="00000000" w:rsidP="00000000" w:rsidRDefault="00000000" w:rsidRPr="00000000" w14:paraId="00000007">
      <w:pPr>
        <w:pageBreakBefore w:val="0"/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Affectation (</w:t>
      </w:r>
      <w:r w:rsidDel="00000000" w:rsidR="00000000" w:rsidRPr="00000000">
        <w:rPr>
          <w:i w:val="1"/>
          <w:u w:val="single"/>
          <w:vertAlign w:val="baseline"/>
          <w:rtl w:val="0"/>
        </w:rPr>
        <w:t xml:space="preserve">Num_Employé, NumProjet</w:t>
      </w:r>
      <w:r w:rsidDel="00000000" w:rsidR="00000000" w:rsidRPr="00000000">
        <w:rPr>
          <w:vertAlign w:val="baseline"/>
          <w:rtl w:val="0"/>
        </w:rPr>
        <w:t xml:space="preserve">, Début_Affect, Fin_Affect, </w:t>
      </w:r>
      <w:r w:rsidDel="00000000" w:rsidR="00000000" w:rsidRPr="00000000">
        <w:rPr>
          <w:i w:val="1"/>
          <w:vertAlign w:val="baseline"/>
          <w:rtl w:val="0"/>
        </w:rPr>
        <w:t xml:space="preserve">Supérieur</w:t>
      </w:r>
      <w:r w:rsidDel="00000000" w:rsidR="00000000" w:rsidRPr="00000000">
        <w:rPr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8">
      <w:pPr>
        <w:pageBreakBefore w:val="0"/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Supérieur référence un Num_Employé de la relation Employé.</w:t>
      </w:r>
    </w:p>
    <w:p w:rsidR="00000000" w:rsidDel="00000000" w:rsidP="00000000" w:rsidRDefault="00000000" w:rsidRPr="00000000" w14:paraId="00000009">
      <w:pPr>
        <w:pageBreakBefore w:val="0"/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Supérieur est NULL pour le responsable du projet</w:t>
      </w:r>
    </w:p>
    <w:p w:rsidR="00000000" w:rsidDel="00000000" w:rsidP="00000000" w:rsidRDefault="00000000" w:rsidRPr="00000000" w14:paraId="0000000A">
      <w:pPr>
        <w:pageBreakBefore w:val="0"/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Est_Cadre est un caractère (car le type booléen n’est pas un type reconnu par Oracle pour les colonnes de tables)</w:t>
        <w:br w:type="textWrapping"/>
        <w:t xml:space="preserve">              ‘1’ si l’employé est un cadre </w:t>
        <w:br w:type="textWrapping"/>
        <w:t xml:space="preserve">              ‘0’ si l’employé n’est pas un cadre.</w:t>
      </w:r>
    </w:p>
    <w:p w:rsidR="00000000" w:rsidDel="00000000" w:rsidP="00000000" w:rsidRDefault="00000000" w:rsidRPr="00000000" w14:paraId="0000000B">
      <w:pPr>
        <w:pageBreakBefore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Répondez en SQL aux requêtes suivantes: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after="0" w:lineRule="auto"/>
        <w:ind w:left="357" w:hanging="357"/>
        <w:jc w:val="both"/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Quels sont les noms, prénoms et dates de naissance de tous les employés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SELECT Nom, Prénom, Date_Naissance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FROM Employé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after="0" w:lineRule="auto"/>
        <w:ind w:left="357" w:hanging="357"/>
        <w:jc w:val="both"/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Quels sont les projets dont le budget est supérieur à 50000.00 DA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SELECT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FROM Projet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WHERE Budget &gt; 50000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after="0" w:lineRule="auto"/>
        <w:ind w:left="357" w:hanging="357"/>
        <w:jc w:val="both"/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Quels sont les noms et prénoms des employés occupant la fonction de Développeur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SELECT Nom, Prénom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FROM Employé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WHERE Fonction = 'Développeur'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pacing w:after="0" w:lineRule="auto"/>
        <w:ind w:left="357" w:hanging="357"/>
        <w:jc w:val="both"/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Quels sont les noms, prénoms et dates de naissance des employés occupant la fonction de Développeur ou de Concepteur.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SELECT Nom, Prénom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FROM Employé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WHERE Fonction = 'Développeur' OR Fonction = 'Concepteur'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0" w:lineRule="auto"/>
        <w:ind w:left="357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ou</w:t>
      </w:r>
    </w:p>
    <w:p w:rsidR="00000000" w:rsidDel="00000000" w:rsidP="00000000" w:rsidRDefault="00000000" w:rsidRPr="00000000" w14:paraId="0000001D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SELECT Nom, Prénom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FROM Employé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WHERE Fonction IN ('Développeur', 'Concepteur')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spacing w:after="0" w:lineRule="auto"/>
        <w:ind w:left="357" w:hanging="357"/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Quels sont les employés occupant la fonction de Concepteur et nés entre 1975 et 1985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0" w:lineRule="auto"/>
        <w:ind w:left="357" w:firstLine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SELECT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0" w:lineRule="auto"/>
        <w:ind w:left="357" w:firstLine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FROM Employé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0" w:lineRule="auto"/>
        <w:ind w:left="357" w:firstLine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WHERE Fonction = 'Concepteur' AND Date_Naissance BETWEEN '01/01/1975' AND '31/12/1985'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0" w:lineRule="auto"/>
        <w:ind w:left="357" w:firstLine="0"/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ou</w:t>
      </w:r>
      <w:r w:rsidDel="00000000" w:rsidR="00000000" w:rsidRPr="00000000">
        <w:rPr>
          <w:b w:val="1"/>
          <w:vertAlign w:val="baseline"/>
          <w:rtl w:val="0"/>
        </w:rPr>
        <w:br w:type="textWrapping"/>
        <w:t xml:space="preserve">SELECT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0" w:lineRule="auto"/>
        <w:ind w:left="357" w:firstLine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FROM Employé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0" w:lineRule="auto"/>
        <w:ind w:left="357" w:firstLine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WHERE Fonction = 'Concepteur' AND Date_Naissance &gt;= '01/01/1975' AND Date_Naissance &lt;= '31/12/1985'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spacing w:after="0" w:lineRule="auto"/>
        <w:ind w:left="357" w:hanging="357"/>
        <w:jc w:val="both"/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Quels sont les noms, prénoms et fonctions des employés dont le nom commence par 'Ben' ?</w:t>
        <w:br w:type="textWrapping"/>
      </w:r>
      <w:r w:rsidDel="00000000" w:rsidR="00000000" w:rsidRPr="00000000">
        <w:rPr>
          <w:b w:val="1"/>
          <w:vertAlign w:val="baseline"/>
          <w:rtl w:val="0"/>
        </w:rPr>
        <w:t xml:space="preserve">SELECT Nom, Prénom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FROM Employé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WHERE Nom LIKE 'Ben%'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spacing w:after="0" w:lineRule="auto"/>
        <w:ind w:left="357" w:hanging="357"/>
        <w:jc w:val="both"/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Quels sont les projets dont la description contient le mot 'Internet'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SELECT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FROM Projet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WHERE Description LIKE '%Internet%'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spacing w:after="0" w:lineRule="auto"/>
        <w:ind w:left="357" w:hanging="357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Quels sont les numéros, noms et prénoms des employés ayant été affectés au projet 122 ? Le résultat doit être trié par nom et prénom croissants.</w:t>
      </w:r>
    </w:p>
    <w:p w:rsidR="00000000" w:rsidDel="00000000" w:rsidP="00000000" w:rsidRDefault="00000000" w:rsidRPr="00000000" w14:paraId="0000002F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SELECT e.Num_Employé, Nom, Prénom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FROM Employé e, Affectation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WHERE e.Num_Employé = a.Num_Employé AND Num_projet = 122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ORDER BY Nom, Prénom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spacing w:after="0" w:lineRule="auto"/>
        <w:ind w:left="357" w:hanging="357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Quels sont les noms et prénoms des concepteurs ayant travaillé sur un projet dont le budget est supérieur ou égal à 100000.00 DA ?</w:t>
      </w:r>
    </w:p>
    <w:p w:rsidR="00000000" w:rsidDel="00000000" w:rsidP="00000000" w:rsidRDefault="00000000" w:rsidRPr="00000000" w14:paraId="00000034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SELECT Nom, Prénom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FROM Employé e, Affectation a, projet 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WHERE e.Num_Employé = a.Num_Employé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</w:t>
        <w:tab/>
        <w:t xml:space="preserve">       a.Num_projet = p.Num_projet AND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</w:t>
        <w:tab/>
        <w:t xml:space="preserve">       Fonction = 'Concepteur'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</w:t>
        <w:tab/>
        <w:t xml:space="preserve">       Budget &gt;= 100000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"/>
        </w:numPr>
        <w:spacing w:after="0" w:lineRule="auto"/>
        <w:ind w:left="357" w:hanging="357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Quels sont les numéros des employés affectés à au moins un projet ? Chaque numéro d'employé ne doit apparaître qu'une seule fois dans le résultat.</w:t>
      </w:r>
    </w:p>
    <w:p w:rsidR="00000000" w:rsidDel="00000000" w:rsidP="00000000" w:rsidRDefault="00000000" w:rsidRPr="00000000" w14:paraId="0000003B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SELECT distinct Num_Employé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FROM Affectation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after="0" w:lineRule="auto"/>
        <w:ind w:left="357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ou</w:t>
      </w:r>
    </w:p>
    <w:p w:rsidR="00000000" w:rsidDel="00000000" w:rsidP="00000000" w:rsidRDefault="00000000" w:rsidRPr="00000000" w14:paraId="0000003E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SELECT Num_Employé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FROM Employé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intersect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SELECT Num_Employé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FROM Affectation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0" w:lineRule="auto"/>
        <w:ind w:left="357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ou</w:t>
      </w:r>
    </w:p>
    <w:p w:rsidR="00000000" w:rsidDel="00000000" w:rsidP="00000000" w:rsidRDefault="00000000" w:rsidRPr="00000000" w14:paraId="00000044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SELECT Num_Employé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FROM Employé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WHERE Num_Employé IN (SELECT Num_Employé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after="0" w:lineRule="auto"/>
        <w:ind w:left="2481" w:firstLine="350.99999999999994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FROM Affectation)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1"/>
        </w:numPr>
        <w:spacing w:after="0" w:lineRule="auto"/>
        <w:ind w:left="357" w:hanging="357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Quels sont les numéros des employés qui ne sont affectés à aucun projet ?</w:t>
      </w:r>
    </w:p>
    <w:p w:rsidR="00000000" w:rsidDel="00000000" w:rsidP="00000000" w:rsidRDefault="00000000" w:rsidRPr="00000000" w14:paraId="00000049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SELECT Num_Employé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FROM Employé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minus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SELECT Num_Employé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FROM Affectation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1"/>
        </w:numPr>
        <w:spacing w:after="0" w:lineRule="auto"/>
        <w:ind w:left="357" w:hanging="357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Quels sont les noms et prénoms des employés  qui ne sont affectés à aucun projet ?</w:t>
      </w:r>
    </w:p>
    <w:p w:rsidR="00000000" w:rsidDel="00000000" w:rsidP="00000000" w:rsidRDefault="00000000" w:rsidRPr="00000000" w14:paraId="0000004F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SELECT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FROM Employé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WHERE Num_Employé NOT IN (SELECT Num_Employé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after="0" w:lineRule="auto"/>
        <w:ind w:left="2481" w:firstLine="350.99999999999994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      FROM Affectation)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pacing w:after="0" w:lineRule="auto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</w:t>
      </w:r>
      <w:r w:rsidDel="00000000" w:rsidR="00000000" w:rsidRPr="00000000">
        <w:rPr>
          <w:vertAlign w:val="baseline"/>
          <w:rtl w:val="0"/>
        </w:rPr>
        <w:t xml:space="preserve">ou</w:t>
      </w:r>
    </w:p>
    <w:p w:rsidR="00000000" w:rsidDel="00000000" w:rsidP="00000000" w:rsidRDefault="00000000" w:rsidRPr="00000000" w14:paraId="00000054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SELECT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FROM Employé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WHERE Num_Employé &lt;&gt; ALL (SELECT Num_Employé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after="0" w:lineRule="auto"/>
        <w:ind w:left="2481" w:firstLine="350.99999999999994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      FROM Affectation)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pacing w:after="0" w:lineRule="auto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1"/>
        </w:numPr>
        <w:spacing w:after="0" w:lineRule="auto"/>
        <w:ind w:left="357" w:hanging="357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Quels sont les noms et prénoms des employés, ainsi que les numéros des projets auxquels ils sont affectés ? </w:t>
      </w:r>
    </w:p>
    <w:p w:rsidR="00000000" w:rsidDel="00000000" w:rsidP="00000000" w:rsidRDefault="00000000" w:rsidRPr="00000000" w14:paraId="0000005A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SELECT Nom, Prénom, Num_Projet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FROM Employé e, Affectation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WHERE e.Num_Employé = a.Num_Employé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1"/>
        </w:numPr>
        <w:spacing w:after="0" w:lineRule="auto"/>
        <w:ind w:left="357" w:hanging="357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Quels sont les employés ayant travaillé sur les projets 122 ou 108 ? Le résultat doit être trié par numéro d'employé croissant.</w:t>
      </w:r>
    </w:p>
    <w:p w:rsidR="00000000" w:rsidDel="00000000" w:rsidP="00000000" w:rsidRDefault="00000000" w:rsidRPr="00000000" w14:paraId="0000005E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SELECT e.*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FROM Employé e, Affectation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WHERE e.Num_Employé = a.Num_Employé and (Num_Projet = 122 OR Num_Projet = 108)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ORDER BY Num_Employé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pacing w:after="0" w:lineRule="auto"/>
        <w:ind w:left="357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ou</w:t>
      </w:r>
    </w:p>
    <w:p w:rsidR="00000000" w:rsidDel="00000000" w:rsidP="00000000" w:rsidRDefault="00000000" w:rsidRPr="00000000" w14:paraId="00000063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SELECT e.*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FROM Employé e, Affectation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WHERE e.Num_Employé = a.Num_Employé AND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          a.Num_Projet = 122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UNION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SELECT e.*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FROM Employé e, Affectation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WHERE e.Num_Employé = a.Num_Employé AND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          a.Num_Projet = 108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pacing w:after="0" w:lineRule="auto"/>
        <w:ind w:left="357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1"/>
        </w:numPr>
        <w:spacing w:after="0" w:lineRule="auto"/>
        <w:ind w:left="357" w:hanging="357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Quels sont les employés ayant travaillé sur les projets 122 et 133? </w:t>
      </w:r>
    </w:p>
    <w:p w:rsidR="00000000" w:rsidDel="00000000" w:rsidP="00000000" w:rsidRDefault="00000000" w:rsidRPr="00000000" w14:paraId="0000006E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SELECT e.*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FROM Employé e, Affectation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WHERE e.Num_Employé = a.Num_Employé AND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          a.Num_Projet = 122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INTERSECT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SELECT e.*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FROM Employé e, Affectation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WHERE e.Num_Employé = a.Num_Employé AND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          a.Num_Projet = 133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spacing w:after="0" w:lineRule="auto"/>
        <w:ind w:left="357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ou</w:t>
      </w:r>
    </w:p>
    <w:p w:rsidR="00000000" w:rsidDel="00000000" w:rsidP="00000000" w:rsidRDefault="00000000" w:rsidRPr="00000000" w14:paraId="00000078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SELECT e.*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FROM Employé e, Affectation a1, Affectation a2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WHERE e.Num_Employé = a1.Num_Employé AND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pacing w:after="0" w:lineRule="auto"/>
        <w:ind w:left="708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   e.Num_Employé = a2.Num_Employé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pacing w:after="0" w:lineRule="auto"/>
        <w:ind w:left="357" w:firstLine="351.0000000000001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   a1.Num_Projet = 122 AND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pacing w:after="0" w:lineRule="auto"/>
        <w:ind w:left="357" w:firstLine="351.0000000000001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   a2.Num_Projet = 133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pacing w:after="0" w:lineRule="auto"/>
        <w:ind w:left="360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Les employés recherchés doivent avoir deux affectations, l’une a projet 122 et l’autre au projet 133.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1"/>
        </w:numPr>
        <w:spacing w:after="0" w:lineRule="auto"/>
        <w:ind w:left="357" w:hanging="357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</w:t>
      </w:r>
      <w:sdt>
        <w:sdtPr>
          <w:tag w:val="goog_rdk_0"/>
        </w:sdtPr>
        <w:sdtContent>
          <w:del w:author="Hadil Bensaci" w:id="0" w:date="2023-05-27T10:32:07Z">
            <w:r w:rsidDel="00000000" w:rsidR="00000000" w:rsidRPr="00000000">
              <w:rPr>
                <w:vertAlign w:val="baseline"/>
                <w:rtl w:val="0"/>
              </w:rPr>
              <w:delText xml:space="preserve">els est l</w:delText>
            </w:r>
          </w:del>
        </w:sdtContent>
      </w:sdt>
      <w:r w:rsidDel="00000000" w:rsidR="00000000" w:rsidRPr="00000000">
        <w:rPr>
          <w:vertAlign w:val="baseline"/>
          <w:rtl w:val="0"/>
        </w:rPr>
        <w:t xml:space="preserve">e nom et le prénom du supérieur de l'employé 1001 lors de son affectation au  projet 122 ?</w:t>
      </w:r>
    </w:p>
    <w:p w:rsidR="00000000" w:rsidDel="00000000" w:rsidP="00000000" w:rsidRDefault="00000000" w:rsidRPr="00000000" w14:paraId="00000080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SELECT Nom, Prénom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FROM Employé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WHERE Num_Employé = (SELECT supérieur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spacing w:after="0" w:lineRule="auto"/>
        <w:ind w:left="2481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   FROM affectation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spacing w:after="0" w:lineRule="auto"/>
        <w:ind w:left="2130" w:firstLine="350.99999999999994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  WHERE Num_Employé = 1001 and Num_projet = 122)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spacing w:after="0" w:lineRule="auto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  </w:t>
      </w:r>
      <w:r w:rsidDel="00000000" w:rsidR="00000000" w:rsidRPr="00000000">
        <w:rPr>
          <w:vertAlign w:val="baseline"/>
          <w:rtl w:val="0"/>
        </w:rPr>
        <w:t xml:space="preserve">ou</w:t>
      </w:r>
    </w:p>
    <w:p w:rsidR="00000000" w:rsidDel="00000000" w:rsidP="00000000" w:rsidRDefault="00000000" w:rsidRPr="00000000" w14:paraId="00000086">
      <w:pPr>
        <w:pageBreakBefore w:val="0"/>
        <w:spacing w:after="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87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SELECT Nom, Prénom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FROM Employé e, Affectation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WHERE e.Num_Employé = Supérieur and a.Num_Employé = 1001 AND Num_projet = 122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numPr>
          <w:ilvl w:val="0"/>
          <w:numId w:val="1"/>
        </w:numPr>
        <w:spacing w:after="0" w:lineRule="auto"/>
        <w:ind w:left="357" w:hanging="357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Quel est le numéro du responsable du projet 122 ? (le responsable d'un projet n'a pas de supérieur).</w:t>
      </w:r>
    </w:p>
    <w:p w:rsidR="00000000" w:rsidDel="00000000" w:rsidP="00000000" w:rsidRDefault="00000000" w:rsidRPr="00000000" w14:paraId="0000008B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SELECT Num_Employé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FROM Affectation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WHERE Num_Projet = 122 and Supérieur IS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numPr>
          <w:ilvl w:val="0"/>
          <w:numId w:val="1"/>
        </w:numPr>
        <w:spacing w:after="0" w:lineRule="auto"/>
        <w:ind w:left="357" w:hanging="357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Quel est le nombre total de projets ?</w:t>
      </w:r>
    </w:p>
    <w:p w:rsidR="00000000" w:rsidDel="00000000" w:rsidP="00000000" w:rsidRDefault="00000000" w:rsidRPr="00000000" w14:paraId="0000008F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SELECT COUNT(*) as Nb_Projets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FROM Projet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numPr>
          <w:ilvl w:val="0"/>
          <w:numId w:val="1"/>
        </w:numPr>
        <w:spacing w:after="0" w:lineRule="auto"/>
        <w:ind w:left="357" w:hanging="357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Quel est le nombre de cadres affectés au projet 122 ?</w:t>
      </w:r>
    </w:p>
    <w:p w:rsidR="00000000" w:rsidDel="00000000" w:rsidP="00000000" w:rsidRDefault="00000000" w:rsidRPr="00000000" w14:paraId="00000092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SELECT COUNT(*) as Nb_Cadres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FROM Employé e, Affectation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WHERE e.Num_Employé = a.Num_Employé AND Num_Projet = 122 AND Est_Cadre = '1'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numPr>
          <w:ilvl w:val="0"/>
          <w:numId w:val="1"/>
        </w:numPr>
        <w:spacing w:after="0" w:lineRule="auto"/>
        <w:ind w:left="357" w:hanging="357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Quel est le nombre d'employés distincts affectés à des projets dont le budget est inférieur à 30000.00 DA ?</w:t>
      </w:r>
    </w:p>
    <w:p w:rsidR="00000000" w:rsidDel="00000000" w:rsidP="00000000" w:rsidRDefault="00000000" w:rsidRPr="00000000" w14:paraId="00000096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SELECT COUNT(distinct Num_Employé) AS Nb_Employés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FROM Projet p, Affectation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WHERE p.Num_Projet = a.Num_Projet AND Budget &gt; 30000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numPr>
          <w:ilvl w:val="0"/>
          <w:numId w:val="1"/>
        </w:numPr>
        <w:spacing w:after="0" w:lineRule="auto"/>
        <w:ind w:left="357" w:hanging="357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Quelle est la somme des budgets des projets ayant débuté en 2015 ?</w:t>
      </w:r>
    </w:p>
    <w:p w:rsidR="00000000" w:rsidDel="00000000" w:rsidP="00000000" w:rsidRDefault="00000000" w:rsidRPr="00000000" w14:paraId="0000009A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SELECT SUM(Budget) as Somme_Budget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FROM Projet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spacing w:after="0" w:lineRule="auto"/>
        <w:ind w:left="357" w:firstLine="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WHERE Date_Début BETWEEN '01/01/2015' AND '31/12/2015'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numPr>
          <w:ilvl w:val="0"/>
          <w:numId w:val="1"/>
        </w:numPr>
        <w:spacing w:after="0" w:lineRule="auto"/>
        <w:ind w:left="357" w:hanging="357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Quel est le budget maximum alloué à un projet se terminant en 2017 ?</w:t>
      </w:r>
    </w:p>
    <w:p w:rsidR="00000000" w:rsidDel="00000000" w:rsidP="00000000" w:rsidRDefault="00000000" w:rsidRPr="00000000" w14:paraId="0000009E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SELECT MAX(Budget) as Max_Budget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FROM Projet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WHERE Date_Fin BETWEEN '01/01/2017' AND '31/12/2017'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numPr>
          <w:ilvl w:val="0"/>
          <w:numId w:val="1"/>
        </w:numPr>
        <w:spacing w:after="0" w:lineRule="auto"/>
        <w:ind w:left="357" w:hanging="357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Quel est pour chaque numéro d'employé  le nombre total d'affectations ? Le résultat doit être trié par nombre d'affectations décroissant, et par numéro d’employé croissant.</w:t>
      </w:r>
    </w:p>
    <w:p w:rsidR="00000000" w:rsidDel="00000000" w:rsidP="00000000" w:rsidRDefault="00000000" w:rsidRPr="00000000" w14:paraId="000000A2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SELECT Num_Employé, COUNT(*) AS Nb_Affect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FROM Affectation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GROUP BY Num_Employé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ORDER BY COUNT(*) DESC, Num_Employé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numPr>
          <w:ilvl w:val="0"/>
          <w:numId w:val="1"/>
        </w:numPr>
        <w:spacing w:after="0" w:lineRule="auto"/>
        <w:ind w:left="357" w:hanging="357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Quel est pour chaque numéro d'employé, le budget moyen et le budget maximum des projets sur lesquels il a travaillé.</w:t>
      </w:r>
    </w:p>
    <w:p w:rsidR="00000000" w:rsidDel="00000000" w:rsidP="00000000" w:rsidRDefault="00000000" w:rsidRPr="00000000" w14:paraId="000000A7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SELECT Num_Employé, AVG(Budget) AS Moy_Budget, MAX(Budget) AS Max_Budget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FROM Projet p, Affectation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WHERE p.Num_Projet = a.Num_Projet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GROUP BY Num_Employé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numPr>
          <w:ilvl w:val="0"/>
          <w:numId w:val="1"/>
        </w:numPr>
        <w:spacing w:after="0" w:lineRule="auto"/>
        <w:ind w:left="357" w:hanging="357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Quel est pour chaque numéro projet, le nombre total d'employés affectés ? Seuls les projets ayant au moins 4 employés doivent apparaître dans le résultat.</w:t>
      </w:r>
    </w:p>
    <w:p w:rsidR="00000000" w:rsidDel="00000000" w:rsidP="00000000" w:rsidRDefault="00000000" w:rsidRPr="00000000" w14:paraId="000000AC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SELECT Num_Projet, COUNT(*) AS Nb_Employés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FROM affectation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GROUP BY Num_Projet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HAVING COUNT(*) &gt;=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numPr>
          <w:ilvl w:val="0"/>
          <w:numId w:val="1"/>
        </w:numPr>
        <w:spacing w:after="0" w:lineRule="auto"/>
        <w:ind w:left="357" w:hanging="357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Quel est le projet ayant le budget le plus élevé ?</w:t>
      </w:r>
    </w:p>
    <w:p w:rsidR="00000000" w:rsidDel="00000000" w:rsidP="00000000" w:rsidRDefault="00000000" w:rsidRPr="00000000" w14:paraId="000000B1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SELECT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FROM Projet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WHERE Budget = (SELECT MAX(Budget)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</w:t>
        <w:tab/>
        <w:tab/>
        <w:tab/>
        <w:t xml:space="preserve">FROM Projet)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numPr>
          <w:ilvl w:val="0"/>
          <w:numId w:val="1"/>
        </w:numPr>
        <w:spacing w:after="0" w:lineRule="auto"/>
        <w:ind w:left="357" w:hanging="357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Quels sont les noms et prénoms des employés qui ont travaillé sur tous les projets ? </w:t>
      </w:r>
    </w:p>
    <w:p w:rsidR="00000000" w:rsidDel="00000000" w:rsidP="00000000" w:rsidRDefault="00000000" w:rsidRPr="00000000" w14:paraId="000000B6">
      <w:pPr>
        <w:pageBreakBefore w:val="0"/>
        <w:spacing w:after="0" w:lineRule="auto"/>
        <w:ind w:left="357" w:firstLine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SELECT Nom, Prénom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spacing w:after="0" w:lineRule="auto"/>
        <w:ind w:left="357" w:firstLine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FROM Employé 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spacing w:after="0" w:lineRule="auto"/>
        <w:ind w:left="357" w:firstLine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WHERE not exists(SELECT 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spacing w:after="0" w:lineRule="auto"/>
        <w:ind w:left="357" w:firstLine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                              FROM projet 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spacing w:after="0" w:lineRule="auto"/>
        <w:ind w:left="357" w:firstLine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                              WHERE not exists(SELECT 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spacing w:after="0" w:lineRule="auto"/>
        <w:ind w:left="357" w:firstLine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                                                                  FROM Affectation 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spacing w:after="0" w:lineRule="auto"/>
        <w:ind w:left="3540" w:firstLine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WHERE e.Num_Employé = a.Num_Employé and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spacing w:after="0" w:lineRule="auto"/>
        <w:ind w:left="3540" w:firstLine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              a.Num_Projet = p.Num_Projet))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spacing w:after="0" w:lineRule="auto"/>
        <w:ind w:left="357" w:firstLine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Le résultat est composé du nom et du prénom de chaque employé pour lesquel il n’existe pas un projet pour lequel il n’existe pas une affectation pour cet employé.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spacing w:after="0" w:lineRule="auto"/>
        <w:ind w:left="357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ou</w:t>
      </w:r>
    </w:p>
    <w:p w:rsidR="00000000" w:rsidDel="00000000" w:rsidP="00000000" w:rsidRDefault="00000000" w:rsidRPr="00000000" w14:paraId="000000C0">
      <w:pPr>
        <w:pageBreakBefore w:val="0"/>
        <w:spacing w:after="0" w:lineRule="auto"/>
        <w:ind w:left="357" w:firstLine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SELECT Nom, Prénom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spacing w:after="0" w:lineRule="auto"/>
        <w:ind w:left="357" w:firstLine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FROM Employé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spacing w:after="0" w:lineRule="auto"/>
        <w:ind w:left="357" w:firstLine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WHERE Num_EmployéIN(SELECT Num_Employé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spacing w:after="0" w:lineRule="auto"/>
        <w:ind w:left="357" w:firstLine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                                             FROM Affectation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spacing w:after="0" w:lineRule="auto"/>
        <w:ind w:left="357" w:firstLine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                                             group by Num_Employé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spacing w:after="0" w:lineRule="auto"/>
        <w:ind w:left="357" w:firstLine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                                             having COUNT(*) = (SELECT COUNT(*)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spacing w:after="0" w:lineRule="auto"/>
        <w:ind w:left="357" w:firstLine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                                                                                    FROM Projet))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spacing w:after="0" w:lineRule="auto"/>
        <w:ind w:left="357" w:firstLine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Puisque chaque employé ne peut être affecté à un projet qu’une seule fois. Le résultat est composé des noms et prénoms des employés qui ont un nombre d’affectations égal au nombre total de projets.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numPr>
          <w:ilvl w:val="0"/>
          <w:numId w:val="1"/>
        </w:numPr>
        <w:spacing w:after="0" w:lineRule="auto"/>
        <w:ind w:left="357" w:hanging="357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Ajouter un nouveau développeur, Bouras Karim, né le 27 mars 1983 avec le  numéro d’employé 2000. </w:t>
      </w:r>
    </w:p>
    <w:p w:rsidR="00000000" w:rsidDel="00000000" w:rsidP="00000000" w:rsidRDefault="00000000" w:rsidRPr="00000000" w14:paraId="000000C9">
      <w:pPr>
        <w:pageBreakBefore w:val="0"/>
        <w:spacing w:after="0" w:lineRule="auto"/>
        <w:ind w:left="357" w:firstLine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INSERT INTO Employé(Num_Employé, Nom, Prénom, Date_Naissance, Fonction) VALUES(2000, 'Bouras', 'Karim', '27/03/1983', 'Développeur')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numPr>
          <w:ilvl w:val="0"/>
          <w:numId w:val="1"/>
        </w:numPr>
        <w:spacing w:after="0" w:lineRule="auto"/>
        <w:ind w:left="357" w:hanging="357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Augmenter de 5% le budget des projets ayant un budget de moins de 20000.00 DA.</w:t>
      </w:r>
    </w:p>
    <w:p w:rsidR="00000000" w:rsidDel="00000000" w:rsidP="00000000" w:rsidRDefault="00000000" w:rsidRPr="00000000" w14:paraId="000000CB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UPDATE Projet SET Budget = Budget * 1.05 WHERE Budget &lt; 20000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spacing w:after="0" w:lineRule="auto"/>
        <w:ind w:left="357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numPr>
          <w:ilvl w:val="0"/>
          <w:numId w:val="1"/>
        </w:numPr>
        <w:spacing w:after="0" w:lineRule="auto"/>
        <w:ind w:left="357" w:hanging="357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Affecter l’employé numéro 2000 au projet 208 du 22/02/2017 au 01/03/2017 son supérieur étant l’employé 1070.</w:t>
      </w:r>
    </w:p>
    <w:p w:rsidR="00000000" w:rsidDel="00000000" w:rsidP="00000000" w:rsidRDefault="00000000" w:rsidRPr="00000000" w14:paraId="000000CE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INSERT INTO Affectation VALUES(2000, 208, '22/02/2017', '01/03/2017', 1070)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numPr>
          <w:ilvl w:val="0"/>
          <w:numId w:val="1"/>
        </w:numPr>
        <w:spacing w:after="0" w:lineRule="auto"/>
        <w:ind w:left="357" w:hanging="357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Supprimer tous les employés n’ayant aucune affectation.</w:t>
      </w:r>
    </w:p>
    <w:p w:rsidR="00000000" w:rsidDel="00000000" w:rsidP="00000000" w:rsidRDefault="00000000" w:rsidRPr="00000000" w14:paraId="000000D0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DELETE FROM Employé WHERE num_Employé NOT IN (SELECT Num_Employé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</w:t>
        <w:tab/>
        <w:tab/>
        <w:tab/>
        <w:tab/>
        <w:tab/>
        <w:tab/>
        <w:tab/>
        <w:t xml:space="preserve">                   FROM Affectation)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spacing w:after="0" w:lineRule="auto"/>
        <w:ind w:left="357" w:firstLine="0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68" w:hanging="360"/>
      </w:pPr>
      <w:rPr>
        <w:b w:val="0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fr-FR"/>
      </w:rPr>
    </w:rPrDefault>
    <w:pPrDefault>
      <w:pPr>
        <w:spacing w:after="20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52" w:lineRule="auto"/>
      <w:ind w:leftChars="-1" w:rightChars="0" w:firstLineChars="-1"/>
      <w:textDirection w:val="btLr"/>
      <w:textAlignment w:val="top"/>
      <w:outlineLvl w:val="0"/>
    </w:pPr>
    <w:rPr>
      <w:rFonts w:ascii="Cambria" w:cs="Times New Roman" w:eastAsia="Times New Roman" w:hAnsi="Cambria"/>
      <w:w w:val="100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ramecouleur-Accent1">
    <w:name w:val="Trame couleur - Accent 1"/>
    <w:next w:val="Tramecouleur-Accent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mbria" w:cs="Times New Roman" w:eastAsia="Times New Roman" w:hAnsi="Cambria"/>
      <w:w w:val="100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</w:style>
  <w:style w:type="paragraph" w:styleId="Textedebulles">
    <w:name w:val="Texte de bulles"/>
    <w:basedOn w:val="Normal"/>
    <w:next w:val="Textedebulles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Lucida Grande" w:cs="Lucida Grande" w:eastAsia="Times New Roman" w:hAnsi="Lucida Grande"/>
      <w:w w:val="100"/>
      <w:position w:val="-1"/>
      <w:sz w:val="18"/>
      <w:szCs w:val="18"/>
      <w:effect w:val="none"/>
      <w:vertAlign w:val="baseline"/>
      <w:cs w:val="0"/>
      <w:em w:val="none"/>
      <w:lang w:bidi="en-US" w:eastAsia="en-US" w:val="en-US"/>
    </w:rPr>
  </w:style>
  <w:style w:type="character" w:styleId="TextedebullesCar">
    <w:name w:val="Texte de bulles Car"/>
    <w:next w:val="TextedebullesCar"/>
    <w:autoRedefine w:val="0"/>
    <w:hidden w:val="0"/>
    <w:qFormat w:val="0"/>
    <w:rPr>
      <w:rFonts w:ascii="Lucida Grande" w:cs="Lucida Grande" w:eastAsia="Times New Roman" w:hAnsi="Lucida Grande"/>
      <w:w w:val="100"/>
      <w:position w:val="-1"/>
      <w:sz w:val="18"/>
      <w:szCs w:val="18"/>
      <w:effect w:val="none"/>
      <w:vertAlign w:val="baseline"/>
      <w:cs w:val="0"/>
      <w:em w:val="none"/>
      <w:lang w:bidi="en-US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9FIvh/rb7WH5HmBlI6MBrXcFyg==">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2018-05-09T07:30:00Z</dcterms:created>
  <dc:creator>Mehdi BENZINE</dc:creator>
</cp:coreProperties>
</file>